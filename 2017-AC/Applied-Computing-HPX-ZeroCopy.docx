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180" w:rsidRDefault="00502DC0">
      <w:pPr>
        <w:pStyle w:val="SubmissionTitle"/>
      </w:pPr>
      <w:r w:rsidRPr="00502DC0">
        <w:t xml:space="preserve">Zero copy serialization </w:t>
      </w:r>
      <w:r w:rsidR="00686F77">
        <w:t xml:space="preserve">using RMA </w:t>
      </w:r>
      <w:r w:rsidRPr="00502DC0">
        <w:t>in the Hpx distributed task-based runtime</w:t>
      </w:r>
    </w:p>
    <w:p w:rsidR="00502DC0" w:rsidRDefault="00502DC0">
      <w:pPr>
        <w:pStyle w:val="AuthorName"/>
        <w:sectPr w:rsidR="00502DC0">
          <w:pgSz w:w="11907" w:h="16840" w:code="9"/>
          <w:pgMar w:top="1871" w:right="1418" w:bottom="2268" w:left="1701" w:header="851" w:footer="1418" w:gutter="0"/>
          <w:cols w:space="708"/>
          <w:docGrid w:linePitch="360"/>
        </w:sectPr>
      </w:pPr>
    </w:p>
    <w:p w:rsidR="008B1180" w:rsidRDefault="008B1180">
      <w:pPr>
        <w:pStyle w:val="AuthorName"/>
      </w:pPr>
      <w:r>
        <w:lastRenderedPageBreak/>
        <w:t xml:space="preserve">Author </w:t>
      </w:r>
      <w:r w:rsidR="00502DC0">
        <w:t>1</w:t>
      </w:r>
    </w:p>
    <w:p w:rsidR="008B1180" w:rsidRDefault="00686F77">
      <w:pPr>
        <w:pStyle w:val="Affiliation"/>
      </w:pPr>
      <w:r>
        <w:t>Affiliation</w:t>
      </w:r>
    </w:p>
    <w:p w:rsidR="008B1180" w:rsidRDefault="00686F77">
      <w:pPr>
        <w:pStyle w:val="Affiliation"/>
      </w:pPr>
      <w:r>
        <w:t>Europe</w:t>
      </w:r>
    </w:p>
    <w:p w:rsidR="008B1180" w:rsidRDefault="008B1180">
      <w:pPr>
        <w:pStyle w:val="AuthorName"/>
      </w:pPr>
    </w:p>
    <w:p w:rsidR="008B1180" w:rsidRDefault="008B1180">
      <w:pPr>
        <w:pStyle w:val="AuthorName"/>
      </w:pPr>
      <w:r>
        <w:t xml:space="preserve">Author </w:t>
      </w:r>
      <w:r w:rsidR="00502DC0">
        <w:t>3</w:t>
      </w:r>
    </w:p>
    <w:p w:rsidR="008B1180" w:rsidRDefault="00686F77">
      <w:pPr>
        <w:pStyle w:val="Affiliation"/>
      </w:pPr>
      <w:r>
        <w:t xml:space="preserve">Affiliation </w:t>
      </w:r>
    </w:p>
    <w:p w:rsidR="008B1180" w:rsidRDefault="00686F77">
      <w:pPr>
        <w:pStyle w:val="Affiliation"/>
      </w:pPr>
      <w:r>
        <w:t>Europe</w:t>
      </w:r>
    </w:p>
    <w:p w:rsidR="00502DC0" w:rsidRDefault="00686F77" w:rsidP="00502DC0">
      <w:pPr>
        <w:pStyle w:val="AuthorName"/>
      </w:pPr>
      <w:r>
        <w:lastRenderedPageBreak/>
        <w:t>Author 2</w:t>
      </w:r>
    </w:p>
    <w:p w:rsidR="00502DC0" w:rsidRDefault="00686F77" w:rsidP="00502DC0">
      <w:pPr>
        <w:pStyle w:val="Affiliation"/>
      </w:pPr>
      <w:r>
        <w:t>Affiliation</w:t>
      </w:r>
    </w:p>
    <w:p w:rsidR="00502DC0" w:rsidRDefault="00686F77" w:rsidP="00502DC0">
      <w:pPr>
        <w:pStyle w:val="Affiliation"/>
      </w:pPr>
      <w:r>
        <w:t>Europe</w:t>
      </w:r>
    </w:p>
    <w:p w:rsidR="00502DC0" w:rsidRDefault="00502DC0" w:rsidP="00502DC0">
      <w:pPr>
        <w:pStyle w:val="AuthorName"/>
      </w:pPr>
    </w:p>
    <w:p w:rsidR="00502DC0" w:rsidRDefault="00686F77" w:rsidP="00502DC0">
      <w:pPr>
        <w:pStyle w:val="AuthorName"/>
      </w:pPr>
      <w:r>
        <w:t>Author 4</w:t>
      </w:r>
    </w:p>
    <w:p w:rsidR="00502DC0" w:rsidRDefault="00686F77" w:rsidP="00502DC0">
      <w:pPr>
        <w:pStyle w:val="Affiliation"/>
      </w:pPr>
      <w:r>
        <w:t xml:space="preserve">Affiliation </w:t>
      </w:r>
    </w:p>
    <w:p w:rsidR="00502DC0" w:rsidRDefault="00686F77" w:rsidP="00686F77">
      <w:pPr>
        <w:pStyle w:val="Affiliation"/>
        <w:sectPr w:rsidR="00502DC0" w:rsidSect="00502DC0">
          <w:type w:val="continuous"/>
          <w:pgSz w:w="11907" w:h="16840" w:code="9"/>
          <w:pgMar w:top="1871" w:right="1418" w:bottom="2268" w:left="1701" w:header="851" w:footer="1418" w:gutter="0"/>
          <w:cols w:num="2" w:space="708"/>
          <w:docGrid w:linePitch="360"/>
        </w:sectPr>
      </w:pPr>
      <w:r>
        <w:t>USA</w:t>
      </w:r>
    </w:p>
    <w:p w:rsidR="008B1180" w:rsidRDefault="008B1180">
      <w:pPr>
        <w:pStyle w:val="AbstractTitle"/>
      </w:pPr>
      <w:r>
        <w:lastRenderedPageBreak/>
        <w:t>ABSTRACT</w:t>
      </w:r>
    </w:p>
    <w:p w:rsidR="002140D8" w:rsidRDefault="00502DC0" w:rsidP="005A1D12">
      <w:pPr>
        <w:pStyle w:val="AbstractText"/>
      </w:pPr>
      <w:r>
        <w:t xml:space="preserve">Increasing layers of abstraction between user code and the hardware on which it runs can lead to reduced performance </w:t>
      </w:r>
      <w:r w:rsidR="004B36FC">
        <w:t>unless</w:t>
      </w:r>
      <w:r>
        <w:t xml:space="preserve"> careful attention is paid to how data is transferred between </w:t>
      </w:r>
      <w:r w:rsidR="002140D8">
        <w:t xml:space="preserve">the </w:t>
      </w:r>
      <w:r>
        <w:t>layers of the software stack</w:t>
      </w:r>
      <w:r w:rsidR="004B36FC">
        <w:t>. For distributed HPC applications, th</w:t>
      </w:r>
      <w:r w:rsidR="002140D8">
        <w:t>o</w:t>
      </w:r>
      <w:r w:rsidR="004B36FC">
        <w:t xml:space="preserve">se layers include the network </w:t>
      </w:r>
      <w:r w:rsidR="002140D8">
        <w:t xml:space="preserve">interface </w:t>
      </w:r>
      <w:r w:rsidR="004B36FC">
        <w:t xml:space="preserve">where data must be </w:t>
      </w:r>
      <w:r w:rsidR="002140D8">
        <w:t xml:space="preserve">passed from the user’s code and </w:t>
      </w:r>
      <w:r w:rsidR="004B36FC">
        <w:t xml:space="preserve">explicitly </w:t>
      </w:r>
      <w:r w:rsidR="002140D8">
        <w:t xml:space="preserve">copied from one node to another. Message passing incurs relatively high latencies (compared to local copies) from the transmission of data across the network and also from the injection and retrieval </w:t>
      </w:r>
      <w:r w:rsidR="00D04532">
        <w:t>of messages into and out of the network drivers which may be exacerbated by unwanted copies of data being made at different levels of the stack. As memory bandwidth is becoming one of the limiting factors in scalability of codes within a node, and latencies of messaging between nodes, it is important to reduce both memory transfers and latencies wherever possible. In this paper we show how the distributed asynchronous task-based runtime, HPX</w:t>
      </w:r>
      <w:r w:rsidR="005A1D12">
        <w:t>,</w:t>
      </w:r>
      <w:r w:rsidR="00D04532">
        <w:t xml:space="preserve"> has been </w:t>
      </w:r>
      <w:r w:rsidR="00686F77">
        <w:t>developed</w:t>
      </w:r>
      <w:r w:rsidR="00D04532">
        <w:t xml:space="preserve"> to allow zero-copy transfers of data </w:t>
      </w:r>
      <w:r w:rsidR="005A1D12">
        <w:t>between arguments in user defined remote function invocations.</w:t>
      </w:r>
    </w:p>
    <w:p w:rsidR="005A1D12" w:rsidRDefault="005A1D12" w:rsidP="005A1D12">
      <w:pPr>
        <w:pStyle w:val="KeywordsTitle"/>
      </w:pPr>
      <w:r>
        <w:t>KEYWOR</w:t>
      </w:r>
      <w:r>
        <w:rPr>
          <w:caps w:val="0"/>
        </w:rPr>
        <w:t>D</w:t>
      </w:r>
      <w:r>
        <w:t>S</w:t>
      </w:r>
    </w:p>
    <w:p w:rsidR="005A1D12" w:rsidRDefault="005A1D12" w:rsidP="005A1D12">
      <w:pPr>
        <w:pStyle w:val="AbstractText"/>
      </w:pPr>
      <w:r>
        <w:t>Distributed, Task-based, Asynchronous, Runtime, Network</w:t>
      </w:r>
      <w:r w:rsidR="00BE4E05">
        <w:t>, Serialization</w:t>
      </w:r>
    </w:p>
    <w:p w:rsidR="005A1D12" w:rsidRPr="002043AF" w:rsidRDefault="005A1D12" w:rsidP="002043AF">
      <w:pPr>
        <w:pStyle w:val="FirstOrderHeadings"/>
      </w:pPr>
      <w:r w:rsidRPr="002043AF">
        <w:t>INTRODUCTION</w:t>
      </w:r>
    </w:p>
    <w:p w:rsidR="00F47B15" w:rsidRDefault="00BB4B44" w:rsidP="00BB0AC0">
      <w:pPr>
        <w:pStyle w:val="MainText"/>
      </w:pPr>
      <w:r w:rsidRPr="002043AF">
        <w:t>The HPX</w:t>
      </w:r>
      <w:r w:rsidR="00ED6588" w:rsidRPr="002043AF">
        <w:t xml:space="preserve"> </w:t>
      </w:r>
      <w:r w:rsidRPr="002043AF">
        <w:t xml:space="preserve">runtime system </w:t>
      </w:r>
      <w:r w:rsidR="00ED6588" w:rsidRPr="002043AF">
        <w:t xml:space="preserve">for parallelism and concurrency </w:t>
      </w:r>
      <w:r w:rsidR="00BB0AC0" w:rsidRPr="00BB0AC0">
        <w:t>(</w:t>
      </w:r>
      <w:r w:rsidR="00BB0AC0" w:rsidRPr="00BB0AC0">
        <w:fldChar w:fldCharType="begin"/>
      </w:r>
      <w:r w:rsidR="00BB0AC0" w:rsidRPr="00BB0AC0">
        <w:instrText xml:space="preserve"> REF BIB_hpx_5fpgas_5f2014 \h \* MERGEFORMAT </w:instrText>
      </w:r>
      <w:r w:rsidR="00BB0AC0" w:rsidRPr="00BB0AC0">
        <w:fldChar w:fldCharType="separate"/>
      </w:r>
      <w:r w:rsidR="00BB0AC0" w:rsidRPr="00BB0AC0">
        <w:t>Kaiser et al. 2014</w:t>
      </w:r>
      <w:r w:rsidR="00BB0AC0" w:rsidRPr="00BB0AC0">
        <w:fldChar w:fldCharType="end"/>
      </w:r>
      <w:r w:rsidR="00BB0AC0" w:rsidRPr="00BB0AC0">
        <w:t>)</w:t>
      </w:r>
      <w:r w:rsidR="00ED6588" w:rsidRPr="002043AF">
        <w:t xml:space="preserve"> </w:t>
      </w:r>
      <w:r w:rsidRPr="002043AF">
        <w:t xml:space="preserve">is a C++ library that implements asynchronous execution </w:t>
      </w:r>
      <w:r w:rsidR="00AF19C4" w:rsidRPr="002043AF">
        <w:t xml:space="preserve">of task </w:t>
      </w:r>
      <w:r w:rsidR="00ED6588" w:rsidRPr="002043AF">
        <w:t>(</w:t>
      </w:r>
      <w:r w:rsidRPr="002043AF">
        <w:t>graphs</w:t>
      </w:r>
      <w:r w:rsidR="00ED6588" w:rsidRPr="002043AF">
        <w:t>)</w:t>
      </w:r>
      <w:r w:rsidRPr="002043AF">
        <w:t xml:space="preserve"> </w:t>
      </w:r>
      <w:r w:rsidR="00AF19C4" w:rsidRPr="002043AF">
        <w:t xml:space="preserve">using futures as </w:t>
      </w:r>
      <w:r w:rsidR="00F45FA9" w:rsidRPr="002043AF">
        <w:t xml:space="preserve">synchronization primitives and </w:t>
      </w:r>
      <w:r w:rsidR="00BE4E05" w:rsidRPr="002043AF">
        <w:t xml:space="preserve">extends the C++ API with distributed operations using </w:t>
      </w:r>
      <w:r w:rsidR="00F45FA9" w:rsidRPr="002043AF">
        <w:t xml:space="preserve">an Active Global Address Space </w:t>
      </w:r>
      <w:r w:rsidR="00BB0AC0" w:rsidRPr="00BB0AC0">
        <w:t>(</w:t>
      </w:r>
      <w:r w:rsidR="00BB0AC0" w:rsidRPr="00BB0AC0">
        <w:fldChar w:fldCharType="begin"/>
      </w:r>
      <w:r w:rsidR="00BB0AC0" w:rsidRPr="00BB0AC0">
        <w:instrText xml:space="preserve"> REF BIB_kaiser_3a2015_3ahpl_3a2832241_2e2832244 \h \* MERGEFORMAT </w:instrText>
      </w:r>
      <w:r w:rsidR="00BB0AC0" w:rsidRPr="00BB0AC0">
        <w:fldChar w:fldCharType="separate"/>
      </w:r>
      <w:r w:rsidR="00BB0AC0" w:rsidRPr="00BB0AC0">
        <w:t>Kaiser et al. 2015</w:t>
      </w:r>
      <w:r w:rsidR="00BB0AC0" w:rsidRPr="00BB0AC0">
        <w:fldChar w:fldCharType="end"/>
      </w:r>
      <w:r w:rsidR="00BB0AC0" w:rsidRPr="00BB0AC0">
        <w:t>)</w:t>
      </w:r>
      <w:r w:rsidR="00BE4E05" w:rsidRPr="002043AF">
        <w:t xml:space="preserve">. Asynchronous task launching is performed using </w:t>
      </w:r>
      <w:r w:rsidR="00BB0AC0">
        <w:t>an</w:t>
      </w:r>
      <w:r w:rsidR="00BE4E05" w:rsidRPr="002043AF">
        <w:t xml:space="preserve"> </w:t>
      </w:r>
      <w:r w:rsidR="00BE4E05" w:rsidRPr="002043AF">
        <w:rPr>
          <w:rFonts w:ascii="Courier New" w:hAnsi="Courier New" w:cs="Courier New"/>
        </w:rPr>
        <w:t>async</w:t>
      </w:r>
      <w:r w:rsidR="00BE4E05" w:rsidRPr="002043AF">
        <w:t xml:space="preserve"> function that </w:t>
      </w:r>
      <w:r w:rsidR="003250D6" w:rsidRPr="002043AF">
        <w:t xml:space="preserve">is templated over the function type and </w:t>
      </w:r>
      <w:r w:rsidR="00417A9A" w:rsidRPr="002043AF">
        <w:t xml:space="preserve">over </w:t>
      </w:r>
      <w:r w:rsidR="003250D6" w:rsidRPr="002043AF">
        <w:t>a variadic arguments list</w:t>
      </w:r>
      <w:r w:rsidR="00D57E03" w:rsidRPr="002043AF">
        <w:t xml:space="preserve">; this </w:t>
      </w:r>
      <w:r w:rsidR="00417A9A" w:rsidRPr="002043AF">
        <w:t xml:space="preserve">powerful construct </w:t>
      </w:r>
      <w:r w:rsidR="00D57E03" w:rsidRPr="002043AF">
        <w:t>allows the user to define any function</w:t>
      </w:r>
      <w:r w:rsidR="00417A9A" w:rsidRPr="002043AF">
        <w:t xml:space="preserve"> - </w:t>
      </w:r>
      <w:r w:rsidR="00D57E03" w:rsidRPr="002043AF">
        <w:t xml:space="preserve">with </w:t>
      </w:r>
      <w:r w:rsidR="00D57E03" w:rsidRPr="00F47B15">
        <w:rPr>
          <w:i/>
        </w:rPr>
        <w:t>any number of argument</w:t>
      </w:r>
      <w:r w:rsidR="00417A9A" w:rsidRPr="00F47B15">
        <w:rPr>
          <w:i/>
        </w:rPr>
        <w:t>s</w:t>
      </w:r>
      <w:r w:rsidR="00417A9A" w:rsidRPr="002043AF">
        <w:t xml:space="preserve"> - and invoke it asynchronously</w:t>
      </w:r>
      <w:r w:rsidR="00F47B15">
        <w:t>, returning a future</w:t>
      </w:r>
      <w:r w:rsidR="00417A9A" w:rsidRPr="002043AF">
        <w:t xml:space="preserve">. </w:t>
      </w:r>
      <w:r w:rsidR="00BB0AC0">
        <w:t>The C++ standard introduced this function in C++11 as a means of introducing concurrency into the language</w:t>
      </w:r>
      <w:r w:rsidR="00F47B15">
        <w:t>; w</w:t>
      </w:r>
      <w:r w:rsidR="00F47B15" w:rsidRPr="002043AF">
        <w:t>hen this feature is extended to allow arbitrary function invocation on remote compute nodes as well as the local node, it introduces the need to serialize the arguments into a buffer (marshalling) for tr</w:t>
      </w:r>
      <w:r w:rsidR="00F47B15">
        <w:t xml:space="preserve">ansmission </w:t>
      </w:r>
      <w:r w:rsidR="00F47B15" w:rsidRPr="002043AF">
        <w:t xml:space="preserve">and then deserialize them on reception and pass the function arguments onwards to the call being made. When the arguments are small (in </w:t>
      </w:r>
      <w:r w:rsidR="00F47B15">
        <w:t xml:space="preserve">terms of </w:t>
      </w:r>
      <w:r w:rsidR="00F47B15" w:rsidRPr="002043AF">
        <w:t>bytes of memory required to represent them), then the arguments can be copied into a memory buffer and transmitted as one, but when the arguments are larger, perform</w:t>
      </w:r>
      <w:r w:rsidR="00F5560C">
        <w:t>ance improves when using</w:t>
      </w:r>
      <w:r w:rsidR="00F47B15" w:rsidRPr="002043AF">
        <w:t xml:space="preserve"> remote memory access (RMA) operation</w:t>
      </w:r>
      <w:r w:rsidR="00F5560C">
        <w:t>s</w:t>
      </w:r>
      <w:r w:rsidR="00F47B15" w:rsidRPr="002043AF">
        <w:t xml:space="preserve"> between nodes to avoid copies</w:t>
      </w:r>
      <w:r w:rsidR="00F5560C">
        <w:t xml:space="preserve"> and reduce latency</w:t>
      </w:r>
      <w:r w:rsidR="00F47B15" w:rsidRPr="002043AF">
        <w:t>.</w:t>
      </w:r>
    </w:p>
    <w:p w:rsidR="00F5560C" w:rsidRDefault="00F5560C" w:rsidP="00BB0AC0">
      <w:pPr>
        <w:pStyle w:val="MainText"/>
      </w:pPr>
      <w:r>
        <w:t xml:space="preserve">In addition to implementing the </w:t>
      </w:r>
      <w:r w:rsidR="00BD78D2">
        <w:t>serialization of arguments</w:t>
      </w:r>
      <w:r>
        <w:t xml:space="preserve"> and RMA transfer between nodes, HPX is a multithreaded task based runtime that makes use of lightweight threads for fast context switching when suspending (or ending) one task and resuming (or starting) another, this means that our implementation must be thread safe and in order to be used in HPC applications must give high performance.</w:t>
      </w:r>
    </w:p>
    <w:p w:rsidR="008C74BA" w:rsidRDefault="008C74BA" w:rsidP="008C74BA">
      <w:pPr>
        <w:pStyle w:val="SecondOrderHeadings"/>
      </w:pPr>
      <w:r>
        <w:t>1</w:t>
      </w:r>
      <w:r>
        <w:t xml:space="preserve">.1 </w:t>
      </w:r>
      <w:r>
        <w:t>Related work</w:t>
      </w:r>
    </w:p>
    <w:p w:rsidR="00F5560C" w:rsidRDefault="00F5560C" w:rsidP="00BB0AC0">
      <w:pPr>
        <w:pStyle w:val="MainText"/>
      </w:pPr>
      <w:bookmarkStart w:id="0" w:name="_GoBack"/>
      <w:bookmarkEnd w:id="0"/>
    </w:p>
    <w:p w:rsidR="00F47B15" w:rsidRDefault="00F47B15" w:rsidP="00BB0AC0">
      <w:pPr>
        <w:pStyle w:val="MainText"/>
      </w:pPr>
      <w:r>
        <w:t xml:space="preserve">. </w:t>
      </w:r>
    </w:p>
    <w:p w:rsidR="00F47B15" w:rsidRDefault="00F47B15" w:rsidP="00BB0AC0">
      <w:pPr>
        <w:pStyle w:val="MainText"/>
      </w:pPr>
    </w:p>
    <w:p w:rsidR="00BB0AC0" w:rsidRDefault="00BB0AC0" w:rsidP="00BB0AC0">
      <w:pPr>
        <w:pStyle w:val="MainText"/>
      </w:pPr>
    </w:p>
    <w:p w:rsidR="00BB0AC0" w:rsidRDefault="00BB0AC0" w:rsidP="00BB0AC0">
      <w:pPr>
        <w:pStyle w:val="MainText"/>
      </w:pPr>
    </w:p>
    <w:p w:rsidR="00BB0AC0" w:rsidRDefault="00BB0AC0" w:rsidP="00BB0AC0">
      <w:pPr>
        <w:pStyle w:val="MainText"/>
      </w:pPr>
    </w:p>
    <w:p w:rsidR="00BB0AC0" w:rsidRDefault="00BB0AC0" w:rsidP="00BB0AC0">
      <w:pPr>
        <w:pStyle w:val="FirstOrderHeadings"/>
      </w:pPr>
      <w:r>
        <w:t>serialization</w:t>
      </w:r>
    </w:p>
    <w:p w:rsidR="00FC4867" w:rsidRDefault="00FC4867" w:rsidP="00C63832">
      <w:pPr>
        <w:pStyle w:val="MainText"/>
      </w:pPr>
      <w:r>
        <w:t>There exist a large number of serialization libraries that are used for RPC purposes (as well as for persisting the state of objects to the filesystem or database)</w:t>
      </w:r>
      <w:proofErr w:type="gramStart"/>
      <w:r>
        <w:t>,</w:t>
      </w:r>
      <w:proofErr w:type="gramEnd"/>
      <w:r>
        <w:t xml:space="preserve"> they can be separated broadly into categories as follows</w:t>
      </w:r>
    </w:p>
    <w:p w:rsidR="00FC4867" w:rsidRDefault="00BB0AC0" w:rsidP="00BB0AC0">
      <w:pPr>
        <w:pStyle w:val="MainText"/>
        <w:numPr>
          <w:ilvl w:val="0"/>
          <w:numId w:val="5"/>
        </w:numPr>
      </w:pPr>
      <w:r>
        <w:t xml:space="preserve">Auto generated data </w:t>
      </w:r>
      <w:r w:rsidR="00FC4867">
        <w:t xml:space="preserve">requiring an </w:t>
      </w:r>
      <w:r>
        <w:t xml:space="preserve">intermediate </w:t>
      </w:r>
      <w:r w:rsidR="00FC4867">
        <w:t xml:space="preserve">description </w:t>
      </w:r>
      <w:r>
        <w:t>and/or pre-processor</w:t>
      </w:r>
    </w:p>
    <w:p w:rsidR="00FC4867" w:rsidRDefault="00BB0AC0" w:rsidP="00BB0AC0">
      <w:pPr>
        <w:pStyle w:val="MainText"/>
        <w:numPr>
          <w:ilvl w:val="0"/>
          <w:numId w:val="5"/>
        </w:numPr>
      </w:pPr>
      <w:r>
        <w:t xml:space="preserve">Auto </w:t>
      </w:r>
      <w:r>
        <w:t xml:space="preserve">generated </w:t>
      </w:r>
      <w:r w:rsidR="00FC4867">
        <w:t xml:space="preserve">not requiring </w:t>
      </w:r>
      <w:r>
        <w:t>additional description/compiler</w:t>
      </w:r>
    </w:p>
    <w:p w:rsidR="00BB0AC0" w:rsidRDefault="00BB0AC0" w:rsidP="00BB0AC0">
      <w:pPr>
        <w:pStyle w:val="MainText"/>
        <w:numPr>
          <w:ilvl w:val="0"/>
          <w:numId w:val="5"/>
        </w:numPr>
      </w:pPr>
      <w:r>
        <w:t>Manually generated and possibly not strongly typed</w:t>
      </w:r>
    </w:p>
    <w:p w:rsidR="00FC4867" w:rsidRDefault="00FC4867" w:rsidP="00C63832">
      <w:pPr>
        <w:pStyle w:val="MainText"/>
      </w:pPr>
    </w:p>
    <w:p w:rsidR="00FC4867" w:rsidRDefault="00FC4867" w:rsidP="00C63832">
      <w:pPr>
        <w:pStyle w:val="MainText"/>
      </w:pPr>
    </w:p>
    <w:p w:rsidR="00C63832" w:rsidRDefault="00C63832" w:rsidP="00C63832">
      <w:pPr>
        <w:pStyle w:val="SecondOrderHeadings"/>
      </w:pPr>
      <w:r>
        <w:t xml:space="preserve">2.1 </w:t>
      </w:r>
      <w:r>
        <w:t>Serialization of arguments</w:t>
      </w:r>
    </w:p>
    <w:p w:rsidR="00C63832" w:rsidRDefault="00C63832" w:rsidP="00C63832">
      <w:pPr>
        <w:pStyle w:val="MainText"/>
      </w:pPr>
      <w:r>
        <w:t>To solve the problem of serialization and zero-copy of arguments, HPX us</w:t>
      </w:r>
      <w:r w:rsidR="003C1DAD">
        <w:t>es a chunk-based archive format</w:t>
      </w:r>
      <w:r>
        <w:t xml:space="preserve"> that differs from </w:t>
      </w:r>
      <w:r w:rsidR="003C1DAD">
        <w:t>‘flat’</w:t>
      </w:r>
      <w:r w:rsidR="00F93AE5">
        <w:t xml:space="preserve"> archives, consider the following function invocation</w:t>
      </w:r>
    </w:p>
    <w:p w:rsidR="001608AF" w:rsidRDefault="001608AF" w:rsidP="00FC4867">
      <w:pPr>
        <w:pStyle w:val="Caption"/>
      </w:pPr>
      <w:r w:rsidRPr="001608AF">
        <w:rPr>
          <w:noProof/>
          <w:sz w:val="24"/>
          <w:lang w:val="en-GB" w:eastAsia="en-GB"/>
        </w:rPr>
        <w:t xml:space="preserve"> </w:t>
      </w:r>
      <w:r w:rsidRPr="001608AF">
        <w:rPr>
          <w:noProof/>
          <w:sz w:val="24"/>
          <w:lang w:val="en-GB" w:eastAsia="en-GB"/>
        </w:rPr>
        <mc:AlternateContent>
          <mc:Choice Requires="wpg">
            <w:drawing>
              <wp:anchor distT="0" distB="0" distL="114300" distR="114300" simplePos="0" relativeHeight="251658240" behindDoc="0" locked="0" layoutInCell="1" allowOverlap="1" wp14:anchorId="7E426C63" wp14:editId="55450A00">
                <wp:simplePos x="1356360" y="1226820"/>
                <wp:positionH relativeFrom="margin">
                  <wp:align>center</wp:align>
                </wp:positionH>
                <wp:positionV relativeFrom="line">
                  <wp:align>top</wp:align>
                </wp:positionV>
                <wp:extent cx="4464000" cy="648000"/>
                <wp:effectExtent l="57150" t="38100" r="32385" b="95250"/>
                <wp:wrapTopAndBottom/>
                <wp:docPr id="33" name="Group 23"/>
                <wp:cNvGraphicFramePr/>
                <a:graphic xmlns:a="http://schemas.openxmlformats.org/drawingml/2006/main">
                  <a:graphicData uri="http://schemas.microsoft.com/office/word/2010/wordprocessingGroup">
                    <wpg:wgp>
                      <wpg:cNvGrpSpPr/>
                      <wpg:grpSpPr>
                        <a:xfrm>
                          <a:off x="0" y="0"/>
                          <a:ext cx="4464000" cy="648000"/>
                          <a:chOff x="0" y="0"/>
                          <a:chExt cx="4463294" cy="648072"/>
                        </a:xfrm>
                      </wpg:grpSpPr>
                      <wps:wsp>
                        <wps:cNvPr id="34" name="Rectangle 34"/>
                        <wps:cNvSpPr/>
                        <wps:spPr>
                          <a:xfrm>
                            <a:off x="0" y="0"/>
                            <a:ext cx="963916" cy="648072"/>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608AF" w:rsidRDefault="001608AF" w:rsidP="001608AF">
                              <w:pPr>
                                <w:pStyle w:val="NormalWeb"/>
                                <w:spacing w:before="0" w:beforeAutospacing="0" w:after="0" w:afterAutospacing="0"/>
                                <w:jc w:val="center"/>
                              </w:pPr>
                              <w:r>
                                <w:rPr>
                                  <w:b/>
                                  <w:bCs/>
                                  <w:color w:val="000000" w:themeColor="dark1"/>
                                  <w:kern w:val="24"/>
                                  <w:sz w:val="18"/>
                                  <w:szCs w:val="18"/>
                                </w:rPr>
                                <w:t xml:space="preserve">Index </w:t>
                              </w:r>
                            </w:p>
                            <w:p w:rsidR="001608AF" w:rsidRDefault="001608AF" w:rsidP="001608AF">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39980" y="0"/>
                            <a:ext cx="559922" cy="648072"/>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608AF" w:rsidRDefault="001608AF" w:rsidP="001608AF">
                              <w:pPr>
                                <w:pStyle w:val="NormalWeb"/>
                                <w:spacing w:before="0" w:beforeAutospacing="0" w:after="0" w:afterAutospacing="0"/>
                                <w:jc w:val="center"/>
                              </w:pPr>
                              <w:r>
                                <w:rPr>
                                  <w:b/>
                                  <w:bCs/>
                                  <w:color w:val="000000" w:themeColor="dark1"/>
                                  <w:kern w:val="24"/>
                                  <w:sz w:val="18"/>
                                  <w:szCs w:val="18"/>
                                </w:rPr>
                                <w:t>Pointer</w:t>
                              </w:r>
                            </w:p>
                            <w:p w:rsidR="001608AF" w:rsidRDefault="001608AF" w:rsidP="001608AF">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963916" y="0"/>
                            <a:ext cx="576064" cy="648072"/>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608AF" w:rsidRDefault="001608AF" w:rsidP="001608AF">
                              <w:pPr>
                                <w:pStyle w:val="NormalWeb"/>
                                <w:spacing w:before="0" w:beforeAutospacing="0" w:after="0" w:afterAutospacing="0"/>
                                <w:jc w:val="center"/>
                              </w:pPr>
                              <w:r>
                                <w:rPr>
                                  <w:b/>
                                  <w:bCs/>
                                  <w:color w:val="000000" w:themeColor="dark1"/>
                                  <w:kern w:val="24"/>
                                  <w:sz w:val="18"/>
                                  <w:szCs w:val="18"/>
                                </w:rPr>
                                <w:t>Pointer</w:t>
                              </w:r>
                            </w:p>
                            <w:p w:rsidR="001608AF" w:rsidRDefault="001608AF" w:rsidP="001608AF">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2099902" y="0"/>
                            <a:ext cx="1411747" cy="648072"/>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1608AF" w:rsidRDefault="001608AF" w:rsidP="001608AF">
                              <w:pPr>
                                <w:pStyle w:val="NormalWeb"/>
                                <w:spacing w:before="0" w:beforeAutospacing="0" w:after="0" w:afterAutospacing="0"/>
                                <w:jc w:val="center"/>
                              </w:pPr>
                              <w:r>
                                <w:rPr>
                                  <w:b/>
                                  <w:bCs/>
                                  <w:color w:val="000000" w:themeColor="dark1"/>
                                  <w:kern w:val="24"/>
                                  <w:sz w:val="18"/>
                                  <w:szCs w:val="18"/>
                                </w:rPr>
                                <w:t xml:space="preserve">Index </w:t>
                              </w:r>
                            </w:p>
                            <w:p w:rsidR="001608AF" w:rsidRDefault="001608AF" w:rsidP="001608AF">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3511649" y="0"/>
                            <a:ext cx="603040" cy="648072"/>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1608AF" w:rsidRDefault="001608AF" w:rsidP="001608AF">
                              <w:pPr>
                                <w:pStyle w:val="NormalWeb"/>
                                <w:spacing w:before="0" w:beforeAutospacing="0" w:after="0" w:afterAutospacing="0"/>
                                <w:jc w:val="center"/>
                              </w:pPr>
                              <w:r>
                                <w:rPr>
                                  <w:b/>
                                  <w:bCs/>
                                  <w:color w:val="000000" w:themeColor="dark1"/>
                                  <w:kern w:val="24"/>
                                  <w:sz w:val="18"/>
                                  <w:szCs w:val="18"/>
                                </w:rPr>
                                <w:t>Pointer</w:t>
                              </w:r>
                            </w:p>
                            <w:p w:rsidR="001608AF" w:rsidRDefault="001608AF" w:rsidP="001608AF">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a:stCxn id="38" idx="3"/>
                        </wps:cNvCnPr>
                        <wps:spPr>
                          <a:xfrm>
                            <a:off x="4114689" y="324036"/>
                            <a:ext cx="348605" cy="0"/>
                          </a:xfrm>
                          <a:prstGeom prst="straightConnector1">
                            <a:avLst/>
                          </a:prstGeom>
                          <a:ln>
                            <a:prstDash val="sysDash"/>
                            <a:tailEnd type="arrow"/>
                          </a:ln>
                        </wps:spPr>
                        <wps:style>
                          <a:lnRef idx="3">
                            <a:schemeClr val="accent1"/>
                          </a:lnRef>
                          <a:fillRef idx="0">
                            <a:schemeClr val="accent1"/>
                          </a:fillRef>
                          <a:effectRef idx="2">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23" o:spid="_x0000_s1026" style="position:absolute;left:0;text-align:left;margin-left:0;margin-top:0;width:351.5pt;height:51pt;z-index:251658240;mso-position-horizontal:center;mso-position-horizontal-relative:margin;mso-position-vertical:top;mso-position-vertical-relative:line;mso-width-relative:margin;mso-height-relative:margin" coordsize="44632,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">
                <v:rect id="Rectangle 34" o:spid="_x0000_s1027" style="position:absolute;width:9639;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3rzcUA&#10;AADbAAAADwAAAGRycy9kb3ducmV2LnhtbESPQWvCQBSE7wX/w/KEXqRuaiSU1FVEkfaSQqO9P7LP&#10;JJh9m+6uMf77bqHQ4zAz3zCrzWg6MZDzrWUFz/MEBHFldcu1gtPx8PQCwgdkjZ1lUnAnD5v15GGF&#10;ubY3/qShDLWIEPY5KmhC6HMpfdWQQT+3PXH0ztYZDFG6WmqHtwg3nVwkSSYNthwXGuxp11B1Ka9G&#10;QbH0bjG7fM3qj+80249vu2tW3JV6nI7bVxCBxvAf/mu/awXpEn6/xB8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7evN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1608AF" w:rsidRDefault="001608AF" w:rsidP="001608AF">
                        <w:pPr>
                          <w:pStyle w:val="NormalWeb"/>
                          <w:spacing w:before="0" w:beforeAutospacing="0" w:after="0" w:afterAutospacing="0"/>
                          <w:jc w:val="center"/>
                        </w:pPr>
                        <w:r>
                          <w:rPr>
                            <w:b/>
                            <w:bCs/>
                            <w:color w:val="000000" w:themeColor="dark1"/>
                            <w:kern w:val="24"/>
                            <w:sz w:val="18"/>
                            <w:szCs w:val="18"/>
                          </w:rPr>
                          <w:t xml:space="preserve">Index </w:t>
                        </w:r>
                      </w:p>
                      <w:p w:rsidR="001608AF" w:rsidRDefault="001608AF" w:rsidP="001608AF">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5" o:spid="_x0000_s1028" style="position:absolute;left:15399;width:5600;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hTGsYA&#10;AADbAAAADwAAAGRycy9kb3ducmV2LnhtbESPQWvCQBSE70L/w/IK3nQTi7amWcUGhRwqqK3Y4yP7&#10;moRm34bsqum/7xYEj8PMfMOky9404kKdqy0riMcRCOLC6ppLBZ8fm9ELCOeRNTaWScEvOVguHgYp&#10;JtpeeU+Xgy9FgLBLUEHlfZtI6YqKDLqxbYmD9207gz7IrpS6w2uAm0ZOomgmDdYcFipsKauo+Dmc&#10;jYLslMfZbrvZnfKv53dzpLd2Pd8rNXzsV68gPPX+Hr61c63gaQr/X8IP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5hTGsYAAADbAAAADwAAAAAAAAAAAAAAAACYAgAAZHJz&#10;L2Rvd25yZXYueG1sUEsFBgAAAAAEAAQA9QAAAIsDAAAAAA==&#10;" fillcolor="#cdddac [1622]" strokecolor="#94b64e [3046]">
                  <v:fill color2="#f0f4e6 [502]" rotate="t" angle="180" colors="0 #dafda7;22938f #e4fdc2;1 #f5ffe6" focus="100%" type="gradient"/>
                  <v:shadow on="t" color="black" opacity="24903f" origin=",.5" offset="0,.55556mm"/>
                  <v:textbox>
                    <w:txbxContent>
                      <w:p w:rsidR="001608AF" w:rsidRDefault="001608AF" w:rsidP="001608AF">
                        <w:pPr>
                          <w:pStyle w:val="NormalWeb"/>
                          <w:spacing w:before="0" w:beforeAutospacing="0" w:after="0" w:afterAutospacing="0"/>
                          <w:jc w:val="center"/>
                        </w:pPr>
                        <w:r>
                          <w:rPr>
                            <w:b/>
                            <w:bCs/>
                            <w:color w:val="000000" w:themeColor="dark1"/>
                            <w:kern w:val="24"/>
                            <w:sz w:val="18"/>
                            <w:szCs w:val="18"/>
                          </w:rPr>
                          <w:t>Pointer</w:t>
                        </w:r>
                      </w:p>
                      <w:p w:rsidR="001608AF" w:rsidRDefault="001608AF" w:rsidP="001608AF">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6" o:spid="_x0000_s1029" style="position:absolute;left:9639;width:5760;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rNbcQA&#10;AADbAAAADwAAAGRycy9kb3ducmV2LnhtbESPT2vCQBTE7wW/w/IEb3VjBavRVWxQyKEF/6LHR/aZ&#10;BLNvQ3bV9Nu7QqHHYWZ+w8wWranEnRpXWlYw6EcgiDOrS84VHPbr9zEI55E1VpZJwS85WMw7bzOM&#10;tX3wlu47n4sAYRejgsL7OpbSZQUZdH1bEwfvYhuDPsgml7rBR4CbSn5E0UgaLDksFFhTUlB23d2M&#10;guSUDpLNz3pzSs+f3+ZIX/VqslWq122XUxCeWv8f/munWsFwBK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9KzW3EAAAA2w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1608AF" w:rsidRDefault="001608AF" w:rsidP="001608AF">
                        <w:pPr>
                          <w:pStyle w:val="NormalWeb"/>
                          <w:spacing w:before="0" w:beforeAutospacing="0" w:after="0" w:afterAutospacing="0"/>
                          <w:jc w:val="center"/>
                        </w:pPr>
                        <w:r>
                          <w:rPr>
                            <w:b/>
                            <w:bCs/>
                            <w:color w:val="000000" w:themeColor="dark1"/>
                            <w:kern w:val="24"/>
                            <w:sz w:val="18"/>
                            <w:szCs w:val="18"/>
                          </w:rPr>
                          <w:t>Pointer</w:t>
                        </w:r>
                      </w:p>
                      <w:p w:rsidR="001608AF" w:rsidRDefault="001608AF" w:rsidP="001608AF">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7" o:spid="_x0000_s1030" style="position:absolute;left:20999;width:14117;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91usUA&#10;AADbAAAADwAAAGRycy9kb3ducmV2LnhtbESPT2vCQBTE7wW/w/KEXkQ3aomSZhWxlHqxUP/cH9nX&#10;JCT7Nt1dNX77rlDocZiZ3zD5ujetuJLztWUF00kCgriwuuZSwen4Pl6C8AFZY2uZFNzJw3o1eMox&#10;0/bGX3Q9hFJECPsMFVQhdJmUvqjIoJ/Yjjh639YZDFG6UmqHtwg3rZwlSSoN1hwXKuxoW1HRHC5G&#10;wf7Fu9moOY/Kz595+tZ/bC/p/q7U87DfvIII1If/8F97pxXMF/D4En+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3W6xQAAANsAAAAPAAAAAAAAAAAAAAAAAJgCAABkcnMv&#10;ZG93bnJldi54bWxQSwUGAAAAAAQABAD1AAAAigMAAAAA&#10;" fillcolor="#dfa7a6 [1621]" strokecolor="#bc4542 [3045]">
                  <v:fill color2="#f5e4e4 [501]" rotate="t" angle="180" colors="0 #ffa2a1;22938f #ffbebd;1 #ffe5e5" focus="100%" type="gradient"/>
                  <v:shadow on="t" color="black" opacity="24903f" origin=",.5" offset="0,.55556mm"/>
                  <v:textbox>
                    <w:txbxContent>
                      <w:p w:rsidR="001608AF" w:rsidRDefault="001608AF" w:rsidP="001608AF">
                        <w:pPr>
                          <w:pStyle w:val="NormalWeb"/>
                          <w:spacing w:before="0" w:beforeAutospacing="0" w:after="0" w:afterAutospacing="0"/>
                          <w:jc w:val="center"/>
                        </w:pPr>
                        <w:r>
                          <w:rPr>
                            <w:b/>
                            <w:bCs/>
                            <w:color w:val="000000" w:themeColor="dark1"/>
                            <w:kern w:val="24"/>
                            <w:sz w:val="18"/>
                            <w:szCs w:val="18"/>
                          </w:rPr>
                          <w:t xml:space="preserve">Index </w:t>
                        </w:r>
                      </w:p>
                      <w:p w:rsidR="001608AF" w:rsidRDefault="001608AF" w:rsidP="001608AF">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rect id="Rectangle 38" o:spid="_x0000_s1031" style="position:absolute;left:35116;width:6030;height:64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n8hMMA&#10;AADbAAAADwAAAGRycy9kb3ducmV2LnhtbERPTWvCQBC9F/wPyxR6aza2UNvoKm2okIOCSZV4HLLT&#10;JJidDdmtxn/vHoQeH+97sRpNJ840uNaygmkUgyCurG65VrD/WT+/g3AeWWNnmRRcycFqOXlYYKLt&#10;hXM6F74WIYRdggoa7/tESlc1ZNBFticO3K8dDPoAh1rqAS8h3HTyJY7fpMGWQ0ODPaUNVafizyhI&#10;y2ya7rbrXZkdZxtzoK/++yNX6ulx/JyD8DT6f/HdnWkFr2Fs+BJ+gF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n8hMMAAADb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1608AF" w:rsidRDefault="001608AF" w:rsidP="001608AF">
                        <w:pPr>
                          <w:pStyle w:val="NormalWeb"/>
                          <w:spacing w:before="0" w:beforeAutospacing="0" w:after="0" w:afterAutospacing="0"/>
                          <w:jc w:val="center"/>
                        </w:pPr>
                        <w:r>
                          <w:rPr>
                            <w:b/>
                            <w:bCs/>
                            <w:color w:val="000000" w:themeColor="dark1"/>
                            <w:kern w:val="24"/>
                            <w:sz w:val="18"/>
                            <w:szCs w:val="18"/>
                          </w:rPr>
                          <w:t>Pointer</w:t>
                        </w:r>
                      </w:p>
                      <w:p w:rsidR="001608AF" w:rsidRDefault="001608AF" w:rsidP="001608AF">
                        <w:pPr>
                          <w:pStyle w:val="NormalWeb"/>
                          <w:spacing w:before="0" w:beforeAutospacing="0" w:after="0" w:afterAutospacing="0"/>
                          <w:jc w:val="center"/>
                        </w:pPr>
                        <w:proofErr w:type="gramStart"/>
                        <w:r>
                          <w:rPr>
                            <w:b/>
                            <w:bCs/>
                            <w:color w:val="000000" w:themeColor="dark1"/>
                            <w:kern w:val="24"/>
                            <w:sz w:val="18"/>
                            <w:szCs w:val="18"/>
                          </w:rPr>
                          <w:t>chunk</w:t>
                        </w:r>
                        <w:proofErr w:type="gramEnd"/>
                      </w:p>
                    </w:txbxContent>
                  </v:textbox>
                </v:rect>
                <v:shapetype id="_x0000_t32" coordsize="21600,21600" o:spt="32" o:oned="t" path="m,l21600,21600e" filled="f">
                  <v:path arrowok="t" fillok="f" o:connecttype="none"/>
                  <o:lock v:ext="edit" shapetype="t"/>
                </v:shapetype>
                <v:shape id="Straight Arrow Connector 39" o:spid="_x0000_s1032" type="#_x0000_t32" style="position:absolute;left:41146;top:3240;width:34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QOycQAAADbAAAADwAAAGRycy9kb3ducmV2LnhtbESPQWvCQBSE74L/YXmFXkQ3WggaXUVE&#10;oRcptSoeH9lnEpt9G7Kvmv77bqHQ4zAz3zCLVedqdac2VJ4NjEcJKOLc24oLA8eP3XAKKgiyxdoz&#10;GfimAKtlv7fAzPoHv9P9IIWKEA4ZGihFmkzrkJfkMIx8Qxy9q28dSpRtoW2Ljwh3tZ4kSaodVhwX&#10;SmxoU1L+efhyBm4Xd96PU7K7t01It6e93GQwM+b5qVvPQQl18h/+a79aAy8z+P0Sf4Be/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JA7JxAAAANsAAAAPAAAAAAAAAAAA&#10;AAAAAKECAABkcnMvZG93bnJldi54bWxQSwUGAAAAAAQABAD5AAAAkgMAAAAA&#10;" strokecolor="#4f81bd [3204]" strokeweight="3pt">
                  <v:stroke dashstyle="3 1" endarrow="open"/>
                  <v:shadow on="t" color="black" opacity="22937f" origin=",.5" offset="0,.63889mm"/>
                </v:shape>
                <w10:wrap type="topAndBottom" anchorx="margin" anchory="line"/>
              </v:group>
            </w:pict>
          </mc:Fallback>
        </mc:AlternateContent>
      </w:r>
      <w:r w:rsidR="00F93AE5">
        <w:t xml:space="preserve">Figure </w:t>
      </w:r>
      <w:r w:rsidR="00F93AE5">
        <w:fldChar w:fldCharType="begin"/>
      </w:r>
      <w:r w:rsidR="00F93AE5">
        <w:instrText xml:space="preserve"> SEQ Figure \* ARABIC </w:instrText>
      </w:r>
      <w:r w:rsidR="00F93AE5">
        <w:fldChar w:fldCharType="separate"/>
      </w:r>
      <w:r w:rsidR="00F93AE5">
        <w:rPr>
          <w:noProof/>
        </w:rPr>
        <w:t>1</w:t>
      </w:r>
      <w:r w:rsidR="00F93AE5">
        <w:fldChar w:fldCharType="end"/>
      </w:r>
      <w:r w:rsidR="00F93AE5">
        <w:t>: The archive is split into chunks</w:t>
      </w:r>
      <w:r w:rsidR="00F93AE5">
        <w:rPr>
          <w:noProof/>
        </w:rPr>
        <w:t xml:space="preserve">, index chunks hold binary data, pointer chunks only hold a pointer and </w:t>
      </w:r>
      <w:r w:rsidR="00FC4867">
        <w:rPr>
          <w:noProof/>
        </w:rPr>
        <w:t xml:space="preserve">chunk data </w:t>
      </w:r>
      <w:r w:rsidR="00F93AE5">
        <w:rPr>
          <w:noProof/>
        </w:rPr>
        <w:t>size</w:t>
      </w:r>
    </w:p>
    <w:p w:rsidR="00C63832" w:rsidRDefault="00C63832" w:rsidP="00C63832">
      <w:pPr>
        <w:pStyle w:val="MainText"/>
      </w:pPr>
      <w:r>
        <w:t xml:space="preserve">The HPX runtime </w:t>
      </w:r>
    </w:p>
    <w:p w:rsidR="00C63832" w:rsidRDefault="00C63832" w:rsidP="00C63832">
      <w:pPr>
        <w:pStyle w:val="MainText"/>
      </w:pPr>
    </w:p>
    <w:p w:rsidR="00C63832" w:rsidRDefault="00D57E03" w:rsidP="00C63832">
      <w:pPr>
        <w:pStyle w:val="MainText"/>
        <w:rPr>
          <w:szCs w:val="20"/>
        </w:rPr>
      </w:pPr>
      <w:r w:rsidRPr="002043AF">
        <w:rPr>
          <w:szCs w:val="20"/>
        </w:rPr>
        <w:t xml:space="preserve">In </w:t>
      </w:r>
      <w:r w:rsidR="00A61556" w:rsidRPr="002043AF">
        <w:rPr>
          <w:szCs w:val="20"/>
        </w:rPr>
        <w:t>standard C++, a</w:t>
      </w:r>
      <w:r w:rsidRPr="002043AF">
        <w:rPr>
          <w:szCs w:val="20"/>
        </w:rPr>
        <w:t xml:space="preserve"> </w:t>
      </w:r>
      <w:proofErr w:type="spellStart"/>
      <w:r w:rsidR="00A61556" w:rsidRPr="002043AF">
        <w:rPr>
          <w:rFonts w:ascii="Courier New" w:hAnsi="Courier New" w:cs="Courier New"/>
          <w:szCs w:val="20"/>
        </w:rPr>
        <w:t>std</w:t>
      </w:r>
      <w:proofErr w:type="spellEnd"/>
      <w:r w:rsidR="00A61556" w:rsidRPr="002043AF">
        <w:rPr>
          <w:rFonts w:ascii="Courier New" w:hAnsi="Courier New" w:cs="Courier New"/>
          <w:szCs w:val="20"/>
        </w:rPr>
        <w:t>::a</w:t>
      </w:r>
      <w:r w:rsidRPr="002043AF">
        <w:rPr>
          <w:rFonts w:ascii="Courier New" w:hAnsi="Courier New" w:cs="Courier New"/>
          <w:szCs w:val="20"/>
        </w:rPr>
        <w:t>sync</w:t>
      </w:r>
      <w:r w:rsidRPr="002043AF">
        <w:rPr>
          <w:szCs w:val="20"/>
        </w:rPr>
        <w:t xml:space="preserve"> function call </w:t>
      </w:r>
      <w:r w:rsidR="00A61556" w:rsidRPr="002043AF">
        <w:rPr>
          <w:szCs w:val="20"/>
        </w:rPr>
        <w:t xml:space="preserve">is </w:t>
      </w:r>
      <w:r w:rsidRPr="002043AF">
        <w:rPr>
          <w:szCs w:val="20"/>
        </w:rPr>
        <w:t xml:space="preserve">spawned on a new thread of execution </w:t>
      </w:r>
      <w:r w:rsidR="00C54409" w:rsidRPr="002043AF">
        <w:rPr>
          <w:szCs w:val="20"/>
        </w:rPr>
        <w:t>(</w:t>
      </w:r>
      <w:r w:rsidRPr="002043AF">
        <w:rPr>
          <w:szCs w:val="20"/>
        </w:rPr>
        <w:t xml:space="preserve">or via a thread pool, depending upon implementation), </w:t>
      </w:r>
    </w:p>
    <w:p w:rsidR="00DF7F6F" w:rsidRPr="002043AF" w:rsidRDefault="00C54409" w:rsidP="00C63832">
      <w:pPr>
        <w:pStyle w:val="MainText"/>
        <w:rPr>
          <w:szCs w:val="20"/>
        </w:rPr>
      </w:pPr>
      <w:proofErr w:type="gramStart"/>
      <w:r w:rsidRPr="002043AF">
        <w:rPr>
          <w:szCs w:val="20"/>
        </w:rPr>
        <w:t>allowing</w:t>
      </w:r>
      <w:proofErr w:type="gramEnd"/>
      <w:r w:rsidRPr="002043AF">
        <w:rPr>
          <w:szCs w:val="20"/>
        </w:rPr>
        <w:t xml:space="preserve"> </w:t>
      </w:r>
      <w:r w:rsidR="00D57E03" w:rsidRPr="002043AF">
        <w:rPr>
          <w:szCs w:val="20"/>
        </w:rPr>
        <w:t>concurrent exe</w:t>
      </w:r>
      <w:r w:rsidRPr="002043AF">
        <w:rPr>
          <w:szCs w:val="20"/>
        </w:rPr>
        <w:t xml:space="preserve">cution of tasks </w:t>
      </w:r>
      <w:r w:rsidR="00DF7F6F" w:rsidRPr="002043AF">
        <w:rPr>
          <w:szCs w:val="20"/>
        </w:rPr>
        <w:t xml:space="preserve">in different threads </w:t>
      </w:r>
      <w:r w:rsidRPr="002043AF">
        <w:rPr>
          <w:szCs w:val="20"/>
        </w:rPr>
        <w:t>and also enabling</w:t>
      </w:r>
      <w:r w:rsidR="00D57E03" w:rsidRPr="002043AF">
        <w:rPr>
          <w:szCs w:val="20"/>
        </w:rPr>
        <w:t xml:space="preserve"> parallelism </w:t>
      </w:r>
      <w:r w:rsidR="00DF7F6F" w:rsidRPr="002043AF">
        <w:rPr>
          <w:szCs w:val="20"/>
        </w:rPr>
        <w:t xml:space="preserve">of algorithms </w:t>
      </w:r>
      <w:r w:rsidR="00D57E03" w:rsidRPr="002043AF">
        <w:rPr>
          <w:szCs w:val="20"/>
        </w:rPr>
        <w:t xml:space="preserve">by </w:t>
      </w:r>
      <w:r w:rsidRPr="002043AF">
        <w:rPr>
          <w:szCs w:val="20"/>
        </w:rPr>
        <w:t xml:space="preserve">providing a mechanism whereby </w:t>
      </w:r>
      <w:r w:rsidR="00DF7F6F" w:rsidRPr="002043AF">
        <w:rPr>
          <w:szCs w:val="20"/>
        </w:rPr>
        <w:t xml:space="preserve">they </w:t>
      </w:r>
      <w:r w:rsidRPr="002043AF">
        <w:rPr>
          <w:szCs w:val="20"/>
        </w:rPr>
        <w:t xml:space="preserve">may be broken into </w:t>
      </w:r>
      <w:r w:rsidR="00DF7F6F" w:rsidRPr="002043AF">
        <w:rPr>
          <w:szCs w:val="20"/>
        </w:rPr>
        <w:t>sub-</w:t>
      </w:r>
      <w:r w:rsidRPr="002043AF">
        <w:rPr>
          <w:szCs w:val="20"/>
        </w:rPr>
        <w:t xml:space="preserve">tasks and executed on different threads. </w:t>
      </w:r>
    </w:p>
    <w:p w:rsidR="00DF7F6F" w:rsidRPr="002043AF" w:rsidRDefault="00DF7F6F" w:rsidP="00C63832">
      <w:pPr>
        <w:pStyle w:val="MainText"/>
        <w:rPr>
          <w:szCs w:val="20"/>
        </w:rPr>
      </w:pPr>
    </w:p>
    <w:p w:rsidR="00267078" w:rsidRPr="002043AF" w:rsidRDefault="00C54409" w:rsidP="00A61556">
      <w:pPr>
        <w:pStyle w:val="KeywordsText"/>
        <w:rPr>
          <w:sz w:val="20"/>
          <w:szCs w:val="20"/>
        </w:rPr>
      </w:pPr>
      <w:r w:rsidRPr="002043AF">
        <w:rPr>
          <w:sz w:val="20"/>
          <w:szCs w:val="20"/>
        </w:rPr>
        <w:t xml:space="preserve">The HPX library provides </w:t>
      </w:r>
      <w:r w:rsidR="00A61556" w:rsidRPr="002043AF">
        <w:rPr>
          <w:sz w:val="20"/>
          <w:szCs w:val="20"/>
        </w:rPr>
        <w:t xml:space="preserve">an implementation of </w:t>
      </w:r>
      <w:proofErr w:type="spellStart"/>
      <w:r w:rsidR="00A61556" w:rsidRPr="002043AF">
        <w:rPr>
          <w:rFonts w:ascii="Courier New" w:hAnsi="Courier New" w:cs="Courier New"/>
          <w:sz w:val="20"/>
          <w:szCs w:val="20"/>
        </w:rPr>
        <w:t>hpx</w:t>
      </w:r>
      <w:proofErr w:type="spellEnd"/>
      <w:r w:rsidR="00A61556" w:rsidRPr="002043AF">
        <w:rPr>
          <w:rFonts w:ascii="Courier New" w:hAnsi="Courier New" w:cs="Courier New"/>
          <w:sz w:val="20"/>
          <w:szCs w:val="20"/>
        </w:rPr>
        <w:t>::a</w:t>
      </w:r>
      <w:r w:rsidR="00A61556" w:rsidRPr="002043AF">
        <w:rPr>
          <w:rFonts w:ascii="Courier New" w:hAnsi="Courier New" w:cs="Courier New"/>
          <w:sz w:val="20"/>
          <w:szCs w:val="20"/>
        </w:rPr>
        <w:t>sync</w:t>
      </w:r>
      <w:r w:rsidR="00A61556" w:rsidRPr="002043AF">
        <w:rPr>
          <w:rFonts w:ascii="Courier New" w:hAnsi="Courier New" w:cs="Courier New"/>
          <w:sz w:val="20"/>
          <w:szCs w:val="20"/>
        </w:rPr>
        <w:t xml:space="preserve"> </w:t>
      </w:r>
      <w:r w:rsidR="00AF19C4" w:rsidRPr="002043AF">
        <w:rPr>
          <w:sz w:val="20"/>
          <w:szCs w:val="20"/>
        </w:rPr>
        <w:t>that conforms to the</w:t>
      </w:r>
      <w:r w:rsidR="00AF19C4" w:rsidRPr="002043AF">
        <w:rPr>
          <w:rFonts w:ascii="Courier New" w:hAnsi="Courier New" w:cs="Courier New"/>
          <w:sz w:val="20"/>
          <w:szCs w:val="20"/>
        </w:rPr>
        <w:t xml:space="preserve"> </w:t>
      </w:r>
      <w:proofErr w:type="spellStart"/>
      <w:r w:rsidR="00AF19C4" w:rsidRPr="002043AF">
        <w:rPr>
          <w:rFonts w:ascii="Courier New" w:hAnsi="Courier New" w:cs="Courier New"/>
          <w:sz w:val="20"/>
          <w:szCs w:val="20"/>
        </w:rPr>
        <w:t>std</w:t>
      </w:r>
      <w:proofErr w:type="spellEnd"/>
      <w:r w:rsidR="00AF19C4" w:rsidRPr="002043AF">
        <w:rPr>
          <w:rFonts w:ascii="Courier New" w:hAnsi="Courier New" w:cs="Courier New"/>
          <w:sz w:val="20"/>
          <w:szCs w:val="20"/>
        </w:rPr>
        <w:t>::async</w:t>
      </w:r>
      <w:r w:rsidR="00AF19C4" w:rsidRPr="002043AF">
        <w:rPr>
          <w:sz w:val="20"/>
          <w:szCs w:val="20"/>
        </w:rPr>
        <w:t xml:space="preserve"> API but uses</w:t>
      </w:r>
      <w:r w:rsidR="00A61556" w:rsidRPr="002043AF">
        <w:rPr>
          <w:sz w:val="20"/>
          <w:szCs w:val="20"/>
        </w:rPr>
        <w:t xml:space="preserve"> thread pools and </w:t>
      </w:r>
      <w:r w:rsidR="00AF19C4" w:rsidRPr="002043AF">
        <w:rPr>
          <w:sz w:val="20"/>
          <w:szCs w:val="20"/>
        </w:rPr>
        <w:t xml:space="preserve">a </w:t>
      </w:r>
      <w:r w:rsidR="00A61556" w:rsidRPr="002043AF">
        <w:rPr>
          <w:sz w:val="20"/>
          <w:szCs w:val="20"/>
        </w:rPr>
        <w:t xml:space="preserve">lightweight </w:t>
      </w:r>
      <w:r w:rsidR="00AF19C4" w:rsidRPr="002043AF">
        <w:rPr>
          <w:sz w:val="20"/>
          <w:szCs w:val="20"/>
        </w:rPr>
        <w:t xml:space="preserve">threading model for </w:t>
      </w:r>
      <w:r w:rsidR="00A61556" w:rsidRPr="002043AF">
        <w:rPr>
          <w:sz w:val="20"/>
          <w:szCs w:val="20"/>
        </w:rPr>
        <w:t>tasks that do</w:t>
      </w:r>
      <w:r w:rsidR="00AF19C4" w:rsidRPr="002043AF">
        <w:rPr>
          <w:sz w:val="20"/>
          <w:szCs w:val="20"/>
        </w:rPr>
        <w:t>es</w:t>
      </w:r>
      <w:r w:rsidR="00A61556" w:rsidRPr="002043AF">
        <w:rPr>
          <w:sz w:val="20"/>
          <w:szCs w:val="20"/>
        </w:rPr>
        <w:t xml:space="preserve"> not require a kernel level context switch when changing the thread of executing from one </w:t>
      </w:r>
      <w:r w:rsidR="00AF19C4" w:rsidRPr="002043AF">
        <w:rPr>
          <w:sz w:val="20"/>
          <w:szCs w:val="20"/>
        </w:rPr>
        <w:t xml:space="preserve">task to another. </w:t>
      </w:r>
      <w:r w:rsidR="00A61556" w:rsidRPr="002043AF">
        <w:rPr>
          <w:sz w:val="20"/>
          <w:szCs w:val="20"/>
        </w:rPr>
        <w:t>HPX support</w:t>
      </w:r>
      <w:r w:rsidR="00AF19C4" w:rsidRPr="002043AF">
        <w:rPr>
          <w:sz w:val="20"/>
          <w:szCs w:val="20"/>
        </w:rPr>
        <w:t xml:space="preserve">s distributed execution of tasks via </w:t>
      </w:r>
      <w:r w:rsidR="00AF19C4" w:rsidRPr="002043AF">
        <w:rPr>
          <w:rFonts w:ascii="Courier New" w:hAnsi="Courier New" w:cs="Courier New"/>
          <w:sz w:val="20"/>
          <w:szCs w:val="20"/>
        </w:rPr>
        <w:t>async</w:t>
      </w:r>
      <w:r w:rsidR="00AF19C4" w:rsidRPr="002043AF">
        <w:rPr>
          <w:sz w:val="20"/>
          <w:szCs w:val="20"/>
        </w:rPr>
        <w:t xml:space="preserve"> c</w:t>
      </w:r>
      <w:r w:rsidR="00A61556" w:rsidRPr="002043AF">
        <w:rPr>
          <w:sz w:val="20"/>
          <w:szCs w:val="20"/>
        </w:rPr>
        <w:t>alls by allowing them to be executed on remote localities (nodes)</w:t>
      </w:r>
      <w:r w:rsidR="009D5D25" w:rsidRPr="002043AF">
        <w:rPr>
          <w:sz w:val="20"/>
          <w:szCs w:val="20"/>
        </w:rPr>
        <w:t xml:space="preserve"> which, in turn, requires that t</w:t>
      </w:r>
      <w:r w:rsidR="00AF19C4" w:rsidRPr="002043AF">
        <w:rPr>
          <w:sz w:val="20"/>
          <w:szCs w:val="20"/>
        </w:rPr>
        <w:t xml:space="preserve">he user supplied arguments to </w:t>
      </w:r>
      <w:r w:rsidR="009D5D25" w:rsidRPr="002043AF">
        <w:rPr>
          <w:sz w:val="20"/>
          <w:szCs w:val="20"/>
        </w:rPr>
        <w:t>remotely invoked function</w:t>
      </w:r>
      <w:r w:rsidR="00AF19C4" w:rsidRPr="002043AF">
        <w:rPr>
          <w:sz w:val="20"/>
          <w:szCs w:val="20"/>
        </w:rPr>
        <w:t>s</w:t>
      </w:r>
      <w:r w:rsidR="009D5D25" w:rsidRPr="002043AF">
        <w:rPr>
          <w:sz w:val="20"/>
          <w:szCs w:val="20"/>
        </w:rPr>
        <w:t xml:space="preserve"> (</w:t>
      </w:r>
      <w:r w:rsidR="00DF7F6F" w:rsidRPr="002043AF">
        <w:rPr>
          <w:sz w:val="20"/>
          <w:szCs w:val="20"/>
        </w:rPr>
        <w:t xml:space="preserve">or </w:t>
      </w:r>
      <w:r w:rsidR="009D5D25" w:rsidRPr="002043AF">
        <w:rPr>
          <w:sz w:val="20"/>
          <w:szCs w:val="20"/>
        </w:rPr>
        <w:t>RPC</w:t>
      </w:r>
      <w:r w:rsidR="00DF7F6F" w:rsidRPr="002043AF">
        <w:rPr>
          <w:sz w:val="20"/>
          <w:szCs w:val="20"/>
        </w:rPr>
        <w:t>s</w:t>
      </w:r>
      <w:r w:rsidR="009D5D25" w:rsidRPr="002043AF">
        <w:rPr>
          <w:sz w:val="20"/>
          <w:szCs w:val="20"/>
        </w:rPr>
        <w:t xml:space="preserve"> - Remote Procedure Call</w:t>
      </w:r>
      <w:r w:rsidR="00AF19C4" w:rsidRPr="002043AF">
        <w:rPr>
          <w:sz w:val="20"/>
          <w:szCs w:val="20"/>
        </w:rPr>
        <w:t>s</w:t>
      </w:r>
      <w:r w:rsidR="009D5D25" w:rsidRPr="002043AF">
        <w:rPr>
          <w:sz w:val="20"/>
          <w:szCs w:val="20"/>
        </w:rPr>
        <w:t xml:space="preserve">) must be transmitted across the </w:t>
      </w:r>
      <w:r w:rsidR="00AF19C4" w:rsidRPr="002043AF">
        <w:rPr>
          <w:sz w:val="20"/>
          <w:szCs w:val="20"/>
        </w:rPr>
        <w:t>network</w:t>
      </w:r>
      <w:r w:rsidR="00DF7F6F" w:rsidRPr="002043AF">
        <w:rPr>
          <w:sz w:val="20"/>
          <w:szCs w:val="20"/>
        </w:rPr>
        <w:t xml:space="preserve">, a process usually known as serialization </w:t>
      </w:r>
    </w:p>
    <w:p w:rsidR="00A61556" w:rsidRPr="002043AF" w:rsidRDefault="00A61556" w:rsidP="00A61556">
      <w:pPr>
        <w:pStyle w:val="KeywordsText"/>
        <w:rPr>
          <w:sz w:val="20"/>
          <w:szCs w:val="20"/>
        </w:rPr>
      </w:pPr>
    </w:p>
    <w:p w:rsidR="00A61556" w:rsidRPr="002043AF" w:rsidRDefault="00A61556" w:rsidP="00A61556">
      <w:pPr>
        <w:pStyle w:val="KeywordsText"/>
        <w:rPr>
          <w:sz w:val="20"/>
          <w:szCs w:val="20"/>
        </w:rPr>
      </w:pPr>
      <w:proofErr w:type="spellStart"/>
      <w:r w:rsidRPr="002043AF">
        <w:rPr>
          <w:sz w:val="20"/>
          <w:szCs w:val="20"/>
        </w:rPr>
        <w:t>Qthreads</w:t>
      </w:r>
      <w:proofErr w:type="spellEnd"/>
      <w:r w:rsidRPr="002043AF">
        <w:rPr>
          <w:sz w:val="20"/>
          <w:szCs w:val="20"/>
        </w:rPr>
        <w:t xml:space="preserve"> </w:t>
      </w:r>
      <w:r w:rsidR="00BB0AC0" w:rsidRPr="00BB0AC0">
        <w:rPr>
          <w:sz w:val="20"/>
          <w:szCs w:val="20"/>
        </w:rPr>
        <w:t>(</w:t>
      </w:r>
      <w:r w:rsidR="00BB0AC0" w:rsidRPr="00BB0AC0">
        <w:rPr>
          <w:sz w:val="20"/>
          <w:szCs w:val="20"/>
        </w:rPr>
        <w:fldChar w:fldCharType="begin"/>
      </w:r>
      <w:r w:rsidR="00BB0AC0" w:rsidRPr="00BB0AC0">
        <w:rPr>
          <w:sz w:val="20"/>
          <w:szCs w:val="20"/>
        </w:rPr>
        <w:instrText xml:space="preserve"> REF BIB_qthreadsapi \h \* MERGEFORMAT </w:instrText>
      </w:r>
      <w:r w:rsidR="00BB0AC0" w:rsidRPr="00BB0AC0">
        <w:rPr>
          <w:sz w:val="20"/>
          <w:szCs w:val="20"/>
        </w:rPr>
      </w:r>
      <w:r w:rsidR="00BB0AC0" w:rsidRPr="00BB0AC0">
        <w:rPr>
          <w:sz w:val="20"/>
          <w:szCs w:val="20"/>
        </w:rPr>
        <w:fldChar w:fldCharType="separate"/>
      </w:r>
      <w:r w:rsidR="00BB0AC0" w:rsidRPr="00BB0AC0">
        <w:rPr>
          <w:sz w:val="20"/>
        </w:rPr>
        <w:t>Wheeler et al. 2008</w:t>
      </w:r>
      <w:r w:rsidR="00BB0AC0" w:rsidRPr="00BB0AC0">
        <w:rPr>
          <w:sz w:val="20"/>
          <w:szCs w:val="20"/>
        </w:rPr>
        <w:fldChar w:fldCharType="end"/>
      </w:r>
      <w:r w:rsidR="00BB0AC0" w:rsidRPr="00BB0AC0">
        <w:rPr>
          <w:sz w:val="20"/>
          <w:szCs w:val="20"/>
        </w:rPr>
        <w:t>)</w:t>
      </w:r>
    </w:p>
    <w:p w:rsidR="00B4724F" w:rsidRPr="002043AF" w:rsidRDefault="00B4724F" w:rsidP="00A61556">
      <w:pPr>
        <w:pStyle w:val="KeywordsText"/>
        <w:rPr>
          <w:sz w:val="20"/>
          <w:szCs w:val="20"/>
        </w:rPr>
      </w:pPr>
      <w:r w:rsidRPr="002043AF">
        <w:rPr>
          <w:sz w:val="20"/>
          <w:szCs w:val="20"/>
        </w:rPr>
        <w:t>Charm++</w:t>
      </w:r>
      <w:r w:rsidR="00286DAA" w:rsidRPr="002043AF">
        <w:rPr>
          <w:sz w:val="20"/>
          <w:szCs w:val="20"/>
        </w:rPr>
        <w:t xml:space="preserve"> </w:t>
      </w:r>
      <w:r w:rsidR="00BB0AC0" w:rsidRPr="00BB0AC0">
        <w:rPr>
          <w:sz w:val="20"/>
          <w:szCs w:val="20"/>
        </w:rPr>
        <w:t>(</w:t>
      </w:r>
      <w:r w:rsidR="00BB0AC0" w:rsidRPr="00BB0AC0">
        <w:rPr>
          <w:sz w:val="20"/>
          <w:szCs w:val="20"/>
        </w:rPr>
        <w:fldChar w:fldCharType="begin"/>
      </w:r>
      <w:r w:rsidR="00BB0AC0" w:rsidRPr="00BB0AC0">
        <w:rPr>
          <w:sz w:val="20"/>
          <w:szCs w:val="20"/>
        </w:rPr>
        <w:instrText xml:space="preserve"> REF BIB_kale_3a1993_3acpc_3a165854_2e165874 \h \* MERGEFORMAT </w:instrText>
      </w:r>
      <w:r w:rsidR="00BB0AC0" w:rsidRPr="00BB0AC0">
        <w:rPr>
          <w:sz w:val="20"/>
          <w:szCs w:val="20"/>
        </w:rPr>
      </w:r>
      <w:r w:rsidR="00BB0AC0" w:rsidRPr="00BB0AC0">
        <w:rPr>
          <w:sz w:val="20"/>
          <w:szCs w:val="20"/>
        </w:rPr>
        <w:fldChar w:fldCharType="separate"/>
      </w:r>
      <w:r w:rsidR="00BB0AC0" w:rsidRPr="00BB0AC0">
        <w:rPr>
          <w:sz w:val="20"/>
        </w:rPr>
        <w:t>Kale &amp; Krishnan 1993</w:t>
      </w:r>
      <w:r w:rsidR="00BB0AC0" w:rsidRPr="00BB0AC0">
        <w:rPr>
          <w:sz w:val="20"/>
          <w:szCs w:val="20"/>
        </w:rPr>
        <w:fldChar w:fldCharType="end"/>
      </w:r>
      <w:r w:rsidR="00BB0AC0" w:rsidRPr="00BB0AC0">
        <w:rPr>
          <w:sz w:val="20"/>
          <w:szCs w:val="20"/>
        </w:rPr>
        <w:t>)</w:t>
      </w:r>
    </w:p>
    <w:p w:rsidR="00286DAA" w:rsidRPr="002043AF" w:rsidRDefault="00286DAA" w:rsidP="00A61556">
      <w:pPr>
        <w:pStyle w:val="KeywordsText"/>
        <w:rPr>
          <w:sz w:val="20"/>
          <w:szCs w:val="20"/>
        </w:rPr>
      </w:pPr>
      <w:r w:rsidRPr="002043AF">
        <w:rPr>
          <w:sz w:val="20"/>
          <w:szCs w:val="20"/>
        </w:rPr>
        <w:t xml:space="preserve">Mercury </w:t>
      </w:r>
      <w:r w:rsidR="00BB0AC0" w:rsidRPr="00BB0AC0">
        <w:rPr>
          <w:sz w:val="20"/>
          <w:szCs w:val="20"/>
        </w:rPr>
        <w:t>(</w:t>
      </w:r>
      <w:proofErr w:type="spellStart"/>
      <w:r w:rsidR="00BB0AC0" w:rsidRPr="00BB0AC0">
        <w:rPr>
          <w:sz w:val="20"/>
          <w:szCs w:val="20"/>
        </w:rPr>
        <w:fldChar w:fldCharType="begin"/>
      </w:r>
      <w:r w:rsidR="00BB0AC0" w:rsidRPr="00BB0AC0">
        <w:rPr>
          <w:sz w:val="20"/>
          <w:szCs w:val="20"/>
        </w:rPr>
        <w:instrText xml:space="preserve"> REF BIB_conf_2fcluster_2fsoumagnekzckar13 \h \* MERGEFORMAT </w:instrText>
      </w:r>
      <w:r w:rsidR="00BB0AC0" w:rsidRPr="00BB0AC0">
        <w:rPr>
          <w:sz w:val="20"/>
          <w:szCs w:val="20"/>
        </w:rPr>
      </w:r>
      <w:r w:rsidR="00BB0AC0" w:rsidRPr="00BB0AC0">
        <w:rPr>
          <w:sz w:val="20"/>
          <w:szCs w:val="20"/>
        </w:rPr>
        <w:fldChar w:fldCharType="separate"/>
      </w:r>
      <w:r w:rsidR="00BB0AC0" w:rsidRPr="00BB0AC0">
        <w:rPr>
          <w:sz w:val="20"/>
        </w:rPr>
        <w:t>Soumagne</w:t>
      </w:r>
      <w:proofErr w:type="spellEnd"/>
      <w:r w:rsidR="00BB0AC0" w:rsidRPr="00BB0AC0">
        <w:rPr>
          <w:sz w:val="20"/>
        </w:rPr>
        <w:t xml:space="preserve"> et al. 2013</w:t>
      </w:r>
      <w:r w:rsidR="00BB0AC0" w:rsidRPr="00BB0AC0">
        <w:rPr>
          <w:sz w:val="20"/>
          <w:szCs w:val="20"/>
        </w:rPr>
        <w:fldChar w:fldCharType="end"/>
      </w:r>
      <w:r w:rsidR="00BB0AC0" w:rsidRPr="00BB0AC0">
        <w:rPr>
          <w:sz w:val="20"/>
          <w:szCs w:val="20"/>
        </w:rPr>
        <w:t>)</w:t>
      </w:r>
    </w:p>
    <w:p w:rsidR="00267078" w:rsidRDefault="00267078">
      <w:pPr>
        <w:pStyle w:val="KeywordsText"/>
      </w:pPr>
    </w:p>
    <w:p w:rsidR="006365B6" w:rsidRDefault="006365B6" w:rsidP="006365B6">
      <w:pPr>
        <w:pStyle w:val="KeywordsText"/>
        <w:keepNext/>
      </w:pPr>
      <w:r>
        <w:rPr>
          <w:noProof/>
          <w:lang w:val="en-GB" w:eastAsia="en-GB"/>
        </w:rPr>
        <w:lastRenderedPageBreak/>
        <w:drawing>
          <wp:inline distT="0" distB="0" distL="0" distR="0" wp14:anchorId="549D7B8A" wp14:editId="3899394C">
            <wp:extent cx="5580380" cy="311340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_level-grids.png"/>
                    <pic:cNvPicPr/>
                  </pic:nvPicPr>
                  <pic:blipFill>
                    <a:blip r:embed="rId7">
                      <a:extLst>
                        <a:ext uri="{28A0092B-C50C-407E-A947-70E740481C1C}">
                          <a14:useLocalDpi xmlns:a14="http://schemas.microsoft.com/office/drawing/2010/main" val="0"/>
                        </a:ext>
                      </a:extLst>
                    </a:blip>
                    <a:stretch>
                      <a:fillRect/>
                    </a:stretch>
                  </pic:blipFill>
                  <pic:spPr>
                    <a:xfrm>
                      <a:off x="0" y="0"/>
                      <a:ext cx="5580380" cy="3113405"/>
                    </a:xfrm>
                    <a:prstGeom prst="rect">
                      <a:avLst/>
                    </a:prstGeom>
                  </pic:spPr>
                </pic:pic>
              </a:graphicData>
            </a:graphic>
          </wp:inline>
        </w:drawing>
      </w:r>
    </w:p>
    <w:p w:rsidR="00267078" w:rsidRPr="006365B6" w:rsidRDefault="006365B6" w:rsidP="006365B6">
      <w:pPr>
        <w:pStyle w:val="Caption"/>
      </w:pPr>
      <w:r w:rsidRPr="006365B6">
        <w:t xml:space="preserve">Figure </w:t>
      </w:r>
      <w:r w:rsidRPr="006365B6">
        <w:fldChar w:fldCharType="begin"/>
      </w:r>
      <w:r w:rsidRPr="006365B6">
        <w:instrText xml:space="preserve"> SEQ Figure \* ARABIC </w:instrText>
      </w:r>
      <w:r w:rsidRPr="006365B6">
        <w:fldChar w:fldCharType="separate"/>
      </w:r>
      <w:r w:rsidR="00F93AE5">
        <w:rPr>
          <w:noProof/>
        </w:rPr>
        <w:t>2</w:t>
      </w:r>
      <w:r w:rsidRPr="006365B6">
        <w:fldChar w:fldCharType="end"/>
      </w:r>
      <w:r w:rsidRPr="006365B6">
        <w:t xml:space="preserve">: Comparison of the number of AMR blocks processed per second </w:t>
      </w:r>
      <w:r>
        <w:t xml:space="preserve">for different levels of refinement </w:t>
      </w:r>
      <w:r w:rsidRPr="006365B6">
        <w:t xml:space="preserve">when using the </w:t>
      </w:r>
      <w:proofErr w:type="spellStart"/>
      <w:r w:rsidRPr="006365B6">
        <w:t>libfabrics</w:t>
      </w:r>
      <w:proofErr w:type="spellEnd"/>
      <w:r w:rsidRPr="006365B6">
        <w:t xml:space="preserve"> and MPI </w:t>
      </w:r>
      <w:proofErr w:type="spellStart"/>
      <w:r w:rsidRPr="006365B6">
        <w:t>parcelports</w:t>
      </w:r>
      <w:proofErr w:type="spellEnd"/>
      <w:r w:rsidRPr="006365B6">
        <w:t xml:space="preserve"> with </w:t>
      </w:r>
      <w:proofErr w:type="spellStart"/>
      <w:r w:rsidRPr="006365B6">
        <w:t>OctoTiger</w:t>
      </w:r>
      <w:proofErr w:type="spellEnd"/>
    </w:p>
    <w:p w:rsidR="00D57E03" w:rsidRDefault="00D57E03">
      <w:pPr>
        <w:pStyle w:val="KeywordsText"/>
      </w:pPr>
    </w:p>
    <w:p w:rsidR="00DC74B0" w:rsidRDefault="00DC74B0">
      <w:pPr>
        <w:pStyle w:val="KeywordsText"/>
      </w:pPr>
      <w:r>
        <w:rPr>
          <w:noProof/>
          <w:lang w:val="en-GB" w:eastAsia="en-GB"/>
        </w:rPr>
        <w:lastRenderedPageBreak/>
        <mc:AlternateContent>
          <mc:Choice Requires="wps">
            <w:drawing>
              <wp:inline distT="0" distB="0" distL="0" distR="0" wp14:anchorId="6937DC1E" wp14:editId="1F045DFE">
                <wp:extent cx="5524500" cy="11126470"/>
                <wp:effectExtent l="0" t="0" r="19050" b="165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1126470"/>
                        </a:xfrm>
                        <a:prstGeom prst="rect">
                          <a:avLst/>
                        </a:prstGeom>
                        <a:solidFill>
                          <a:srgbClr val="FFFFFF"/>
                        </a:solidFill>
                        <a:ln w="9525">
                          <a:solidFill>
                            <a:srgbClr val="000000"/>
                          </a:solidFill>
                          <a:miter lim="800000"/>
                          <a:headEnd/>
                          <a:tailEnd/>
                        </a:ln>
                      </wps:spPr>
                      <wps:txbx>
                        <w:txbxContent>
                          <w:p w:rsidR="00DC74B0" w:rsidRPr="00DC74B0" w:rsidRDefault="00DC74B0" w:rsidP="00DC74B0">
                            <w:pPr>
                              <w:shd w:val="clear" w:color="auto" w:fill="FFFFFF"/>
                              <w:rPr>
                                <w:rStyle w:val="sc0"/>
                                <w:sz w:val="18"/>
                              </w:rPr>
                            </w:pPr>
                          </w:p>
                          <w:p w:rsidR="00DC74B0" w:rsidRPr="00DC74B0" w:rsidRDefault="00DC74B0" w:rsidP="00DC74B0">
                            <w:pPr>
                              <w:shd w:val="clear" w:color="auto" w:fill="FFFFFF"/>
                              <w:rPr>
                                <w:rStyle w:val="sc91"/>
                                <w:sz w:val="18"/>
                              </w:rPr>
                            </w:pPr>
                            <w:r w:rsidRPr="00DC74B0">
                              <w:rPr>
                                <w:rStyle w:val="sc91"/>
                                <w:sz w:val="18"/>
                              </w:rPr>
                              <w:t>#</w:t>
                            </w:r>
                            <w:proofErr w:type="spellStart"/>
                            <w:r w:rsidRPr="00DC74B0">
                              <w:rPr>
                                <w:rStyle w:val="sc91"/>
                                <w:sz w:val="18"/>
                              </w:rPr>
                              <w:t>ifndef</w:t>
                            </w:r>
                            <w:proofErr w:type="spellEnd"/>
                            <w:r w:rsidRPr="00DC74B0">
                              <w:rPr>
                                <w:rStyle w:val="sc91"/>
                                <w:sz w:val="18"/>
                              </w:rPr>
                              <w:t xml:space="preserve"> HPX_SERIALIZATION_CONTAINER_HPP</w:t>
                            </w:r>
                          </w:p>
                          <w:p w:rsidR="00DC74B0" w:rsidRPr="00DC74B0" w:rsidRDefault="00DC74B0" w:rsidP="00DC74B0">
                            <w:pPr>
                              <w:shd w:val="clear" w:color="auto" w:fill="FFFFFF"/>
                              <w:rPr>
                                <w:rStyle w:val="sc91"/>
                                <w:sz w:val="18"/>
                              </w:rPr>
                            </w:pPr>
                            <w:r w:rsidRPr="00DC74B0">
                              <w:rPr>
                                <w:rStyle w:val="sc91"/>
                                <w:sz w:val="18"/>
                              </w:rPr>
                              <w:t>#define HPX_SERIALIZATION_CONTAINER_HPP</w:t>
                            </w:r>
                          </w:p>
                          <w:p w:rsidR="00DC74B0" w:rsidRPr="00DC74B0" w:rsidRDefault="00DC74B0" w:rsidP="00DC74B0">
                            <w:pPr>
                              <w:shd w:val="clear" w:color="auto" w:fill="FFFFFF"/>
                              <w:rPr>
                                <w:rStyle w:val="sc0"/>
                                <w:sz w:val="18"/>
                              </w:rPr>
                            </w:pP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/config.hpp&gt;</w:t>
                            </w: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/lcos_fwd.hpp&gt;</w:t>
                            </w: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/runtime/naming/name.hpp&gt;</w:t>
                            </w: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/runtime/serialization/basic_archive.hpp&gt;</w:t>
                            </w: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/runtime/serialization/binary_filter.hpp&gt;</w:t>
                            </w: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w:t>
                            </w:r>
                            <w:proofErr w:type="spellStart"/>
                            <w:r w:rsidRPr="00DC74B0">
                              <w:rPr>
                                <w:rStyle w:val="sc91"/>
                                <w:sz w:val="18"/>
                              </w:rPr>
                              <w:t>util</w:t>
                            </w:r>
                            <w:proofErr w:type="spellEnd"/>
                            <w:r w:rsidRPr="00DC74B0">
                              <w:rPr>
                                <w:rStyle w:val="sc91"/>
                                <w:sz w:val="18"/>
                              </w:rPr>
                              <w:t>/assert.hpp&gt;</w:t>
                            </w:r>
                          </w:p>
                          <w:p w:rsidR="00DC74B0" w:rsidRPr="00DC74B0" w:rsidRDefault="00DC74B0" w:rsidP="00DC74B0">
                            <w:pPr>
                              <w:shd w:val="clear" w:color="auto" w:fill="FFFFFF"/>
                              <w:rPr>
                                <w:rStyle w:val="sc0"/>
                                <w:sz w:val="18"/>
                              </w:rPr>
                            </w:pP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cstddef</w:t>
                            </w:r>
                            <w:proofErr w:type="spellEnd"/>
                            <w:r w:rsidRPr="00DC74B0">
                              <w:rPr>
                                <w:rStyle w:val="sc91"/>
                                <w:sz w:val="18"/>
                              </w:rPr>
                              <w:t>&gt;</w:t>
                            </w:r>
                          </w:p>
                          <w:p w:rsidR="00DC74B0" w:rsidRPr="00DC74B0" w:rsidRDefault="00DC74B0" w:rsidP="00DC74B0">
                            <w:pPr>
                              <w:shd w:val="clear" w:color="auto" w:fill="FFFFFF"/>
                              <w:rPr>
                                <w:rStyle w:val="sc0"/>
                                <w:sz w:val="18"/>
                              </w:rPr>
                            </w:pPr>
                          </w:p>
                          <w:p w:rsidR="00DC74B0" w:rsidRPr="00DC74B0" w:rsidRDefault="00DC74B0" w:rsidP="00DC74B0">
                            <w:pPr>
                              <w:shd w:val="clear" w:color="auto" w:fill="FFFFFF"/>
                              <w:rPr>
                                <w:rStyle w:val="sc0"/>
                                <w:sz w:val="18"/>
                              </w:rPr>
                            </w:pPr>
                            <w:proofErr w:type="gramStart"/>
                            <w:r w:rsidRPr="00DC74B0">
                              <w:rPr>
                                <w:rStyle w:val="sc51"/>
                                <w:sz w:val="18"/>
                              </w:rPr>
                              <w:t>namespace</w:t>
                            </w:r>
                            <w:proofErr w:type="gramEnd"/>
                            <w:r w:rsidRPr="00DC74B0">
                              <w:rPr>
                                <w:rStyle w:val="sc0"/>
                                <w:sz w:val="18"/>
                              </w:rPr>
                              <w:t xml:space="preserve"> </w:t>
                            </w:r>
                            <w:proofErr w:type="spellStart"/>
                            <w:r w:rsidRPr="00DC74B0">
                              <w:rPr>
                                <w:rStyle w:val="sc11"/>
                                <w:sz w:val="18"/>
                              </w:rPr>
                              <w:t>hpx</w:t>
                            </w:r>
                            <w:proofErr w:type="spellEnd"/>
                            <w:r w:rsidRPr="00DC74B0">
                              <w:rPr>
                                <w:rStyle w:val="sc0"/>
                                <w:sz w:val="18"/>
                              </w:rPr>
                              <w:t xml:space="preserve"> </w:t>
                            </w:r>
                            <w:r w:rsidRPr="00DC74B0">
                              <w:rPr>
                                <w:rStyle w:val="sc101"/>
                                <w:sz w:val="18"/>
                              </w:rPr>
                              <w:t>{</w:t>
                            </w:r>
                            <w:r w:rsidRPr="00DC74B0">
                              <w:rPr>
                                <w:rStyle w:val="sc0"/>
                                <w:sz w:val="18"/>
                              </w:rPr>
                              <w:t xml:space="preserve"> </w:t>
                            </w:r>
                            <w:r w:rsidRPr="00DC74B0">
                              <w:rPr>
                                <w:rStyle w:val="sc51"/>
                                <w:sz w:val="18"/>
                              </w:rPr>
                              <w:t>namespace</w:t>
                            </w:r>
                            <w:r w:rsidRPr="00DC74B0">
                              <w:rPr>
                                <w:rStyle w:val="sc0"/>
                                <w:sz w:val="18"/>
                              </w:rPr>
                              <w:t xml:space="preserve"> </w:t>
                            </w:r>
                            <w:r w:rsidRPr="00DC74B0">
                              <w:rPr>
                                <w:rStyle w:val="sc11"/>
                                <w:sz w:val="18"/>
                              </w:rPr>
                              <w:t>serialization</w:t>
                            </w:r>
                          </w:p>
                          <w:p w:rsidR="00DC74B0" w:rsidRPr="00DC74B0" w:rsidRDefault="00DC74B0" w:rsidP="00DC74B0">
                            <w:pPr>
                              <w:shd w:val="clear" w:color="auto" w:fill="FFFFFF"/>
                              <w:rPr>
                                <w:rStyle w:val="sc0"/>
                                <w:sz w:val="18"/>
                              </w:rPr>
                            </w:pP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spellStart"/>
                            <w:proofErr w:type="gramStart"/>
                            <w:r w:rsidRPr="00DC74B0">
                              <w:rPr>
                                <w:rStyle w:val="sc161"/>
                                <w:sz w:val="18"/>
                              </w:rPr>
                              <w:t>struct</w:t>
                            </w:r>
                            <w:proofErr w:type="spellEnd"/>
                            <w:proofErr w:type="gramEnd"/>
                            <w:r w:rsidRPr="00DC74B0">
                              <w:rPr>
                                <w:rStyle w:val="sc0"/>
                                <w:sz w:val="18"/>
                              </w:rPr>
                              <w:t xml:space="preserve"> </w:t>
                            </w:r>
                            <w:proofErr w:type="spellStart"/>
                            <w:r w:rsidRPr="00DC74B0">
                              <w:rPr>
                                <w:rStyle w:val="sc11"/>
                                <w:sz w:val="18"/>
                              </w:rPr>
                              <w:t>erased_output_container</w:t>
                            </w:r>
                            <w:proofErr w:type="spellEnd"/>
                          </w:p>
                          <w:p w:rsidR="00DC74B0" w:rsidRPr="00DC74B0" w:rsidRDefault="00DC74B0" w:rsidP="00DC74B0">
                            <w:pPr>
                              <w:shd w:val="clear" w:color="auto" w:fill="FFFFFF"/>
                              <w:rPr>
                                <w:rStyle w:val="sc0"/>
                                <w:sz w:val="18"/>
                              </w:rPr>
                            </w:pPr>
                            <w:r w:rsidRPr="00DC74B0">
                              <w:rPr>
                                <w:rStyle w:val="sc0"/>
                                <w:sz w:val="18"/>
                              </w:rPr>
                              <w:t xml:space="preserve">    </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01"/>
                                <w:sz w:val="18"/>
                              </w:rPr>
                              <w:t>~</w:t>
                            </w:r>
                            <w:proofErr w:type="spellStart"/>
                            <w:r w:rsidRPr="00DC74B0">
                              <w:rPr>
                                <w:rStyle w:val="sc11"/>
                                <w:sz w:val="18"/>
                              </w:rPr>
                              <w:t>erased_output_container</w:t>
                            </w:r>
                            <w:proofErr w:type="spellEnd"/>
                            <w:r w:rsidRPr="00DC74B0">
                              <w:rPr>
                                <w:rStyle w:val="sc101"/>
                                <w:sz w:val="18"/>
                              </w:rPr>
                              <w:t>()</w:t>
                            </w:r>
                            <w:r w:rsidRPr="00DC74B0">
                              <w:rPr>
                                <w:rStyle w:val="sc0"/>
                                <w:sz w:val="18"/>
                              </w:rPr>
                              <w:t xml:space="preserve"> </w:t>
                            </w:r>
                            <w:r w:rsidRPr="00DC74B0">
                              <w:rPr>
                                <w:rStyle w:val="sc101"/>
                                <w:sz w:val="18"/>
                              </w:rPr>
                              <w:t>{}</w:t>
                            </w:r>
                          </w:p>
                          <w:p w:rsidR="00DC74B0" w:rsidRPr="00DC74B0" w:rsidRDefault="00DC74B0" w:rsidP="00DC74B0">
                            <w:pPr>
                              <w:shd w:val="clear" w:color="auto" w:fill="FFFFFF"/>
                              <w:rPr>
                                <w:rStyle w:val="sc0"/>
                                <w:sz w:val="18"/>
                              </w:rPr>
                            </w:pP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bool</w:t>
                            </w:r>
                            <w:r w:rsidRPr="00DC74B0">
                              <w:rPr>
                                <w:rStyle w:val="sc0"/>
                                <w:sz w:val="18"/>
                              </w:rPr>
                              <w:t xml:space="preserve"> </w:t>
                            </w:r>
                            <w:proofErr w:type="spellStart"/>
                            <w:r w:rsidRPr="00DC74B0">
                              <w:rPr>
                                <w:rStyle w:val="sc11"/>
                                <w:sz w:val="18"/>
                              </w:rPr>
                              <w:t>is_preprocessing</w:t>
                            </w:r>
                            <w:proofErr w:type="spellEnd"/>
                            <w:r w:rsidRPr="00DC74B0">
                              <w:rPr>
                                <w:rStyle w:val="sc101"/>
                                <w:sz w:val="18"/>
                              </w:rPr>
                              <w:t>()</w:t>
                            </w:r>
                            <w:r w:rsidRPr="00DC74B0">
                              <w:rPr>
                                <w:rStyle w:val="sc0"/>
                                <w:sz w:val="18"/>
                              </w:rPr>
                              <w:t xml:space="preserve"> </w:t>
                            </w:r>
                            <w:proofErr w:type="spellStart"/>
                            <w:r w:rsidRPr="00DC74B0">
                              <w:rPr>
                                <w:rStyle w:val="sc161"/>
                                <w:sz w:val="18"/>
                              </w:rPr>
                              <w:t>const</w:t>
                            </w:r>
                            <w:proofErr w:type="spellEnd"/>
                            <w:r w:rsidRPr="00DC74B0">
                              <w:rPr>
                                <w:rStyle w:val="sc0"/>
                                <w:sz w:val="18"/>
                              </w:rPr>
                              <w:t xml:space="preserve"> </w:t>
                            </w:r>
                            <w:r w:rsidRPr="00DC74B0">
                              <w:rPr>
                                <w:rStyle w:val="sc101"/>
                                <w:sz w:val="18"/>
                              </w:rPr>
                              <w:t>{</w:t>
                            </w:r>
                            <w:r w:rsidRPr="00DC74B0">
                              <w:rPr>
                                <w:rStyle w:val="sc0"/>
                                <w:sz w:val="18"/>
                              </w:rPr>
                              <w:t xml:space="preserve"> </w:t>
                            </w:r>
                            <w:r w:rsidRPr="00DC74B0">
                              <w:rPr>
                                <w:rStyle w:val="sc51"/>
                                <w:sz w:val="18"/>
                              </w:rPr>
                              <w:t>return</w:t>
                            </w:r>
                            <w:r w:rsidRPr="00DC74B0">
                              <w:rPr>
                                <w:rStyle w:val="sc0"/>
                                <w:sz w:val="18"/>
                              </w:rPr>
                              <w:t xml:space="preserve"> </w:t>
                            </w:r>
                            <w:r w:rsidRPr="00DC74B0">
                              <w:rPr>
                                <w:rStyle w:val="sc51"/>
                                <w:sz w:val="18"/>
                              </w:rPr>
                              <w:t>false</w:t>
                            </w:r>
                            <w:r w:rsidRPr="00DC74B0">
                              <w:rPr>
                                <w:rStyle w:val="sc101"/>
                                <w:sz w:val="18"/>
                              </w:rPr>
                              <w:t>;</w:t>
                            </w:r>
                            <w:r w:rsidRPr="00DC74B0">
                              <w:rPr>
                                <w:rStyle w:val="sc0"/>
                                <w:sz w:val="18"/>
                              </w:rPr>
                              <w:t xml:space="preserve"> </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proofErr w:type="spellStart"/>
                            <w:r w:rsidRPr="00DC74B0">
                              <w:rPr>
                                <w:rStyle w:val="sc11"/>
                                <w:sz w:val="18"/>
                              </w:rPr>
                              <w:t>await_future</w:t>
                            </w:r>
                            <w:proofErr w:type="spellEnd"/>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spellStart"/>
                            <w:proofErr w:type="gramStart"/>
                            <w:r w:rsidRPr="00DC74B0">
                              <w:rPr>
                                <w:rStyle w:val="sc11"/>
                                <w:sz w:val="18"/>
                              </w:rPr>
                              <w:t>hpx</w:t>
                            </w:r>
                            <w:proofErr w:type="spellEnd"/>
                            <w:proofErr w:type="gramEnd"/>
                            <w:r w:rsidRPr="00DC74B0">
                              <w:rPr>
                                <w:rStyle w:val="sc101"/>
                                <w:sz w:val="18"/>
                              </w:rPr>
                              <w:t>::</w:t>
                            </w:r>
                            <w:proofErr w:type="spellStart"/>
                            <w:r w:rsidRPr="00DC74B0">
                              <w:rPr>
                                <w:rStyle w:val="sc11"/>
                                <w:sz w:val="18"/>
                              </w:rPr>
                              <w:t>lcos</w:t>
                            </w:r>
                            <w:proofErr w:type="spellEnd"/>
                            <w:r w:rsidRPr="00DC74B0">
                              <w:rPr>
                                <w:rStyle w:val="sc101"/>
                                <w:sz w:val="18"/>
                              </w:rPr>
                              <w:t>::</w:t>
                            </w:r>
                            <w:r w:rsidRPr="00DC74B0">
                              <w:rPr>
                                <w:rStyle w:val="sc11"/>
                                <w:sz w:val="18"/>
                              </w:rPr>
                              <w:t>detail</w:t>
                            </w:r>
                            <w:r w:rsidRPr="00DC74B0">
                              <w:rPr>
                                <w:rStyle w:val="sc101"/>
                                <w:sz w:val="18"/>
                              </w:rPr>
                              <w:t>::</w:t>
                            </w:r>
                            <w:proofErr w:type="spellStart"/>
                            <w:r w:rsidRPr="00DC74B0">
                              <w:rPr>
                                <w:rStyle w:val="sc11"/>
                                <w:sz w:val="18"/>
                              </w:rPr>
                              <w:t>future_data_refcnt_base</w:t>
                            </w:r>
                            <w:proofErr w:type="spellEnd"/>
                            <w:r w:rsidRPr="00DC74B0">
                              <w:rPr>
                                <w:rStyle w:val="sc0"/>
                                <w:sz w:val="18"/>
                              </w:rPr>
                              <w:t xml:space="preserve"> </w:t>
                            </w:r>
                            <w:r w:rsidRPr="00DC74B0">
                              <w:rPr>
                                <w:rStyle w:val="sc101"/>
                                <w:sz w:val="18"/>
                              </w:rPr>
                              <w:t>&amp;</w:t>
                            </w:r>
                            <w:r w:rsidRPr="00DC74B0">
                              <w:rPr>
                                <w:rStyle w:val="sc0"/>
                                <w:sz w:val="18"/>
                              </w:rPr>
                              <w:t xml:space="preserve"> </w:t>
                            </w:r>
                            <w:proofErr w:type="spellStart"/>
                            <w:r w:rsidRPr="00DC74B0">
                              <w:rPr>
                                <w:rStyle w:val="sc11"/>
                                <w:sz w:val="18"/>
                              </w:rPr>
                              <w:t>future_data</w:t>
                            </w:r>
                            <w:proofErr w:type="spellEnd"/>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bool</w:t>
                            </w:r>
                            <w:r w:rsidRPr="00DC74B0">
                              <w:rPr>
                                <w:rStyle w:val="sc0"/>
                                <w:sz w:val="18"/>
                              </w:rPr>
                              <w:t xml:space="preserve"> </w:t>
                            </w:r>
                            <w:proofErr w:type="spellStart"/>
                            <w:r w:rsidRPr="00DC74B0">
                              <w:rPr>
                                <w:rStyle w:val="sc11"/>
                                <w:sz w:val="18"/>
                              </w:rPr>
                              <w:t>has_gid</w:t>
                            </w:r>
                            <w:proofErr w:type="spellEnd"/>
                            <w:r w:rsidRPr="00DC74B0">
                              <w:rPr>
                                <w:rStyle w:val="sc101"/>
                                <w:sz w:val="18"/>
                              </w:rPr>
                              <w:t>(</w:t>
                            </w:r>
                            <w:r w:rsidRPr="00DC74B0">
                              <w:rPr>
                                <w:rStyle w:val="sc11"/>
                                <w:sz w:val="18"/>
                              </w:rPr>
                              <w:t>naming</w:t>
                            </w:r>
                            <w:r w:rsidRPr="00DC74B0">
                              <w:rPr>
                                <w:rStyle w:val="sc101"/>
                                <w:sz w:val="18"/>
                              </w:rPr>
                              <w:t>::</w:t>
                            </w:r>
                            <w:proofErr w:type="spellStart"/>
                            <w:r w:rsidRPr="00DC74B0">
                              <w:rPr>
                                <w:rStyle w:val="sc11"/>
                                <w:sz w:val="18"/>
                              </w:rPr>
                              <w:t>gid_type</w:t>
                            </w:r>
                            <w:proofErr w:type="spellEnd"/>
                            <w:r w:rsidRPr="00DC74B0">
                              <w:rPr>
                                <w:rStyle w:val="sc0"/>
                                <w:sz w:val="18"/>
                              </w:rPr>
                              <w:t xml:space="preserve"> </w:t>
                            </w:r>
                            <w:proofErr w:type="spellStart"/>
                            <w:r w:rsidRPr="00DC74B0">
                              <w:rPr>
                                <w:rStyle w:val="sc161"/>
                                <w:sz w:val="18"/>
                              </w:rPr>
                              <w:t>const</w:t>
                            </w:r>
                            <w:proofErr w:type="spellEnd"/>
                            <w:r w:rsidRPr="00DC74B0">
                              <w:rPr>
                                <w:rStyle w:val="sc0"/>
                                <w:sz w:val="18"/>
                              </w:rPr>
                              <w:t xml:space="preserve"> </w:t>
                            </w:r>
                            <w:r w:rsidRPr="00DC74B0">
                              <w:rPr>
                                <w:rStyle w:val="sc101"/>
                                <w:sz w:val="18"/>
                              </w:rPr>
                              <w:t>&amp;</w:t>
                            </w:r>
                            <w:r w:rsidRPr="00DC74B0">
                              <w:rPr>
                                <w:rStyle w:val="sc0"/>
                                <w:sz w:val="18"/>
                              </w:rPr>
                              <w:t xml:space="preserve"> </w:t>
                            </w:r>
                            <w:proofErr w:type="spellStart"/>
                            <w:r w:rsidRPr="00DC74B0">
                              <w:rPr>
                                <w:rStyle w:val="sc11"/>
                                <w:sz w:val="18"/>
                              </w:rPr>
                              <w:t>gid</w:t>
                            </w:r>
                            <w:proofErr w:type="spellEnd"/>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proofErr w:type="spellStart"/>
                            <w:r w:rsidRPr="00DC74B0">
                              <w:rPr>
                                <w:rStyle w:val="sc11"/>
                                <w:sz w:val="18"/>
                              </w:rPr>
                              <w:t>add_gid</w:t>
                            </w:r>
                            <w:proofErr w:type="spellEnd"/>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1"/>
                                <w:sz w:val="18"/>
                              </w:rPr>
                              <w:t>naming</w:t>
                            </w:r>
                            <w:r w:rsidRPr="00DC74B0">
                              <w:rPr>
                                <w:rStyle w:val="sc101"/>
                                <w:sz w:val="18"/>
                              </w:rPr>
                              <w:t>::</w:t>
                            </w:r>
                            <w:proofErr w:type="spellStart"/>
                            <w:r w:rsidRPr="00DC74B0">
                              <w:rPr>
                                <w:rStyle w:val="sc11"/>
                                <w:sz w:val="18"/>
                              </w:rPr>
                              <w:t>gid_type</w:t>
                            </w:r>
                            <w:proofErr w:type="spellEnd"/>
                            <w:proofErr w:type="gramEnd"/>
                            <w:r w:rsidRPr="00DC74B0">
                              <w:rPr>
                                <w:rStyle w:val="sc0"/>
                                <w:sz w:val="18"/>
                              </w:rPr>
                              <w:t xml:space="preserve"> </w:t>
                            </w:r>
                            <w:proofErr w:type="spellStart"/>
                            <w:r w:rsidRPr="00DC74B0">
                              <w:rPr>
                                <w:rStyle w:val="sc161"/>
                                <w:sz w:val="18"/>
                              </w:rPr>
                              <w:t>const</w:t>
                            </w:r>
                            <w:proofErr w:type="spellEnd"/>
                            <w:r w:rsidRPr="00DC74B0">
                              <w:rPr>
                                <w:rStyle w:val="sc0"/>
                                <w:sz w:val="18"/>
                              </w:rPr>
                              <w:t xml:space="preserve"> </w:t>
                            </w:r>
                            <w:r w:rsidRPr="00DC74B0">
                              <w:rPr>
                                <w:rStyle w:val="sc101"/>
                                <w:sz w:val="18"/>
                              </w:rPr>
                              <w:t>&amp;</w:t>
                            </w:r>
                            <w:r w:rsidRPr="00DC74B0">
                              <w:rPr>
                                <w:rStyle w:val="sc0"/>
                                <w:sz w:val="18"/>
                              </w:rPr>
                              <w:t xml:space="preserve"> </w:t>
                            </w:r>
                            <w:proofErr w:type="spellStart"/>
                            <w:r w:rsidRPr="00DC74B0">
                              <w:rPr>
                                <w:rStyle w:val="sc11"/>
                                <w:sz w:val="18"/>
                              </w:rPr>
                              <w:t>gid</w:t>
                            </w:r>
                            <w:proofErr w:type="spellEnd"/>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1"/>
                                <w:sz w:val="18"/>
                              </w:rPr>
                              <w:t>naming</w:t>
                            </w:r>
                            <w:r w:rsidRPr="00DC74B0">
                              <w:rPr>
                                <w:rStyle w:val="sc101"/>
                                <w:sz w:val="18"/>
                              </w:rPr>
                              <w:t>::</w:t>
                            </w:r>
                            <w:proofErr w:type="spellStart"/>
                            <w:r w:rsidRPr="00DC74B0">
                              <w:rPr>
                                <w:rStyle w:val="sc11"/>
                                <w:sz w:val="18"/>
                              </w:rPr>
                              <w:t>gid_type</w:t>
                            </w:r>
                            <w:proofErr w:type="spellEnd"/>
                            <w:proofErr w:type="gramEnd"/>
                            <w:r w:rsidRPr="00DC74B0">
                              <w:rPr>
                                <w:rStyle w:val="sc0"/>
                                <w:sz w:val="18"/>
                              </w:rPr>
                              <w:t xml:space="preserve"> </w:t>
                            </w:r>
                            <w:proofErr w:type="spellStart"/>
                            <w:r w:rsidRPr="00DC74B0">
                              <w:rPr>
                                <w:rStyle w:val="sc161"/>
                                <w:sz w:val="18"/>
                              </w:rPr>
                              <w:t>const</w:t>
                            </w:r>
                            <w:proofErr w:type="spellEnd"/>
                            <w:r w:rsidRPr="00DC74B0">
                              <w:rPr>
                                <w:rStyle w:val="sc0"/>
                                <w:sz w:val="18"/>
                              </w:rPr>
                              <w:t xml:space="preserve"> </w:t>
                            </w:r>
                            <w:r w:rsidRPr="00DC74B0">
                              <w:rPr>
                                <w:rStyle w:val="sc101"/>
                                <w:sz w:val="18"/>
                              </w:rPr>
                              <w:t>&amp;</w:t>
                            </w:r>
                            <w:r w:rsidRPr="00DC74B0">
                              <w:rPr>
                                <w:rStyle w:val="sc0"/>
                                <w:sz w:val="18"/>
                              </w:rPr>
                              <w:t xml:space="preserve"> </w:t>
                            </w:r>
                            <w:proofErr w:type="spellStart"/>
                            <w:r w:rsidRPr="00DC74B0">
                              <w:rPr>
                                <w:rStyle w:val="sc11"/>
                                <w:sz w:val="18"/>
                              </w:rPr>
                              <w:t>split_gid</w:t>
                            </w:r>
                            <w:proofErr w:type="spellEnd"/>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proofErr w:type="spellStart"/>
                            <w:r w:rsidRPr="00DC74B0">
                              <w:rPr>
                                <w:rStyle w:val="sc11"/>
                                <w:sz w:val="18"/>
                              </w:rPr>
                              <w:t>set_filter</w:t>
                            </w:r>
                            <w:proofErr w:type="spellEnd"/>
                            <w:r w:rsidRPr="00DC74B0">
                              <w:rPr>
                                <w:rStyle w:val="sc101"/>
                                <w:sz w:val="18"/>
                              </w:rPr>
                              <w:t>(</w:t>
                            </w:r>
                            <w:proofErr w:type="spellStart"/>
                            <w:r w:rsidRPr="00DC74B0">
                              <w:rPr>
                                <w:rStyle w:val="sc11"/>
                                <w:sz w:val="18"/>
                              </w:rPr>
                              <w:t>binary_filter</w:t>
                            </w:r>
                            <w:proofErr w:type="spellEnd"/>
                            <w:r w:rsidRPr="00DC74B0">
                              <w:rPr>
                                <w:rStyle w:val="sc101"/>
                                <w:sz w:val="18"/>
                              </w:rPr>
                              <w:t>*</w:t>
                            </w:r>
                            <w:r w:rsidRPr="00DC74B0">
                              <w:rPr>
                                <w:rStyle w:val="sc0"/>
                                <w:sz w:val="18"/>
                              </w:rPr>
                              <w:t xml:space="preserve"> </w:t>
                            </w:r>
                            <w:r w:rsidRPr="00DC74B0">
                              <w:rPr>
                                <w:rStyle w:val="sc11"/>
                                <w:sz w:val="18"/>
                              </w:rPr>
                              <w:t>filter</w:t>
                            </w:r>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proofErr w:type="spellStart"/>
                            <w:r w:rsidRPr="00DC74B0">
                              <w:rPr>
                                <w:rStyle w:val="sc11"/>
                                <w:sz w:val="18"/>
                              </w:rPr>
                              <w:t>save_binary</w:t>
                            </w:r>
                            <w:proofErr w:type="spellEnd"/>
                            <w:r w:rsidRPr="00DC74B0">
                              <w:rPr>
                                <w:rStyle w:val="sc101"/>
                                <w:sz w:val="18"/>
                              </w:rPr>
                              <w:t>(</w:t>
                            </w:r>
                            <w:r w:rsidRPr="00DC74B0">
                              <w:rPr>
                                <w:rStyle w:val="sc161"/>
                                <w:sz w:val="18"/>
                              </w:rPr>
                              <w:t>void</w:t>
                            </w:r>
                            <w:r w:rsidRPr="00DC74B0">
                              <w:rPr>
                                <w:rStyle w:val="sc0"/>
                                <w:sz w:val="18"/>
                              </w:rPr>
                              <w:t xml:space="preserve"> </w:t>
                            </w:r>
                            <w:proofErr w:type="spellStart"/>
                            <w:r w:rsidRPr="00DC74B0">
                              <w:rPr>
                                <w:rStyle w:val="sc161"/>
                                <w:sz w:val="18"/>
                              </w:rPr>
                              <w:t>const</w:t>
                            </w:r>
                            <w:proofErr w:type="spellEnd"/>
                            <w:r w:rsidRPr="00DC74B0">
                              <w:rPr>
                                <w:rStyle w:val="sc101"/>
                                <w:sz w:val="18"/>
                              </w:rPr>
                              <w:t>*</w:t>
                            </w:r>
                            <w:r w:rsidRPr="00DC74B0">
                              <w:rPr>
                                <w:rStyle w:val="sc0"/>
                                <w:sz w:val="18"/>
                              </w:rPr>
                              <w:t xml:space="preserve"> </w:t>
                            </w:r>
                            <w:r w:rsidRPr="00DC74B0">
                              <w:rPr>
                                <w:rStyle w:val="sc11"/>
                                <w:sz w:val="18"/>
                              </w:rPr>
                              <w:t>address</w:t>
                            </w:r>
                            <w:r w:rsidRPr="00DC74B0">
                              <w:rPr>
                                <w:rStyle w:val="sc101"/>
                                <w:sz w:val="18"/>
                              </w:rPr>
                              <w:t>,</w:t>
                            </w:r>
                            <w:r w:rsidRPr="00DC74B0">
                              <w:rPr>
                                <w:rStyle w:val="sc0"/>
                                <w:sz w:val="18"/>
                              </w:rPr>
                              <w:t xml:space="preserve"> </w:t>
                            </w:r>
                            <w:proofErr w:type="spellStart"/>
                            <w:r w:rsidRPr="00DC74B0">
                              <w:rPr>
                                <w:rStyle w:val="sc11"/>
                                <w:sz w:val="18"/>
                              </w:rPr>
                              <w:t>std</w:t>
                            </w:r>
                            <w:proofErr w:type="spellEnd"/>
                            <w:r w:rsidRPr="00DC74B0">
                              <w:rPr>
                                <w:rStyle w:val="sc101"/>
                                <w:sz w:val="18"/>
                              </w:rPr>
                              <w:t>::</w:t>
                            </w:r>
                            <w:proofErr w:type="spellStart"/>
                            <w:r w:rsidRPr="00DC74B0">
                              <w:rPr>
                                <w:rStyle w:val="sc11"/>
                                <w:sz w:val="18"/>
                              </w:rPr>
                              <w:t>size_t</w:t>
                            </w:r>
                            <w:proofErr w:type="spellEnd"/>
                            <w:r w:rsidRPr="00DC74B0">
                              <w:rPr>
                                <w:rStyle w:val="sc0"/>
                                <w:sz w:val="18"/>
                              </w:rPr>
                              <w:t xml:space="preserve"> </w:t>
                            </w:r>
                            <w:r w:rsidRPr="00DC74B0">
                              <w:rPr>
                                <w:rStyle w:val="sc11"/>
                                <w:sz w:val="18"/>
                              </w:rPr>
                              <w:t>count</w:t>
                            </w:r>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proofErr w:type="spellStart"/>
                            <w:r w:rsidRPr="00DC74B0">
                              <w:rPr>
                                <w:rStyle w:val="sc11"/>
                                <w:sz w:val="18"/>
                              </w:rPr>
                              <w:t>save_binary_chunk</w:t>
                            </w:r>
                            <w:proofErr w:type="spellEnd"/>
                            <w:r w:rsidRPr="00DC74B0">
                              <w:rPr>
                                <w:rStyle w:val="sc101"/>
                                <w:sz w:val="18"/>
                              </w:rPr>
                              <w:t>(</w:t>
                            </w:r>
                            <w:r w:rsidRPr="00DC74B0">
                              <w:rPr>
                                <w:rStyle w:val="sc161"/>
                                <w:sz w:val="18"/>
                              </w:rPr>
                              <w:t>void</w:t>
                            </w:r>
                            <w:r w:rsidRPr="00DC74B0">
                              <w:rPr>
                                <w:rStyle w:val="sc0"/>
                                <w:sz w:val="18"/>
                              </w:rPr>
                              <w:t xml:space="preserve"> </w:t>
                            </w:r>
                            <w:proofErr w:type="spellStart"/>
                            <w:r w:rsidRPr="00DC74B0">
                              <w:rPr>
                                <w:rStyle w:val="sc161"/>
                                <w:sz w:val="18"/>
                              </w:rPr>
                              <w:t>const</w:t>
                            </w:r>
                            <w:proofErr w:type="spellEnd"/>
                            <w:r w:rsidRPr="00DC74B0">
                              <w:rPr>
                                <w:rStyle w:val="sc101"/>
                                <w:sz w:val="18"/>
                              </w:rPr>
                              <w:t>*</w:t>
                            </w:r>
                            <w:r w:rsidRPr="00DC74B0">
                              <w:rPr>
                                <w:rStyle w:val="sc0"/>
                                <w:sz w:val="18"/>
                              </w:rPr>
                              <w:t xml:space="preserve"> </w:t>
                            </w:r>
                            <w:r w:rsidRPr="00DC74B0">
                              <w:rPr>
                                <w:rStyle w:val="sc11"/>
                                <w:sz w:val="18"/>
                              </w:rPr>
                              <w:t>address</w:t>
                            </w:r>
                            <w:r w:rsidRPr="00DC74B0">
                              <w:rPr>
                                <w:rStyle w:val="sc101"/>
                                <w:sz w:val="18"/>
                              </w:rPr>
                              <w:t>,</w:t>
                            </w:r>
                            <w:r w:rsidRPr="00DC74B0">
                              <w:rPr>
                                <w:rStyle w:val="sc0"/>
                                <w:sz w:val="18"/>
                              </w:rPr>
                              <w:t xml:space="preserve"> </w:t>
                            </w:r>
                            <w:proofErr w:type="spellStart"/>
                            <w:r w:rsidRPr="00DC74B0">
                              <w:rPr>
                                <w:rStyle w:val="sc11"/>
                                <w:sz w:val="18"/>
                              </w:rPr>
                              <w:t>std</w:t>
                            </w:r>
                            <w:proofErr w:type="spellEnd"/>
                            <w:r w:rsidRPr="00DC74B0">
                              <w:rPr>
                                <w:rStyle w:val="sc101"/>
                                <w:sz w:val="18"/>
                              </w:rPr>
                              <w:t>::</w:t>
                            </w:r>
                            <w:proofErr w:type="spellStart"/>
                            <w:r w:rsidRPr="00DC74B0">
                              <w:rPr>
                                <w:rStyle w:val="sc11"/>
                                <w:sz w:val="18"/>
                              </w:rPr>
                              <w:t>size_t</w:t>
                            </w:r>
                            <w:proofErr w:type="spellEnd"/>
                            <w:r w:rsidRPr="00DC74B0">
                              <w:rPr>
                                <w:rStyle w:val="sc0"/>
                                <w:sz w:val="18"/>
                              </w:rPr>
                              <w:t xml:space="preserve"> </w:t>
                            </w:r>
                            <w:r w:rsidRPr="00DC74B0">
                              <w:rPr>
                                <w:rStyle w:val="sc11"/>
                                <w:sz w:val="18"/>
                              </w:rPr>
                              <w:t>count</w:t>
                            </w:r>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r w:rsidRPr="00DC74B0">
                              <w:rPr>
                                <w:rStyle w:val="sc11"/>
                                <w:sz w:val="18"/>
                              </w:rPr>
                              <w:t>reset</w:t>
                            </w:r>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proofErr w:type="spellStart"/>
                            <w:r w:rsidRPr="00DC74B0">
                              <w:rPr>
                                <w:rStyle w:val="sc11"/>
                                <w:sz w:val="18"/>
                              </w:rPr>
                              <w:t>std</w:t>
                            </w:r>
                            <w:proofErr w:type="spellEnd"/>
                            <w:r w:rsidRPr="00DC74B0">
                              <w:rPr>
                                <w:rStyle w:val="sc101"/>
                                <w:sz w:val="18"/>
                              </w:rPr>
                              <w:t>::</w:t>
                            </w:r>
                            <w:proofErr w:type="spellStart"/>
                            <w:r w:rsidRPr="00DC74B0">
                              <w:rPr>
                                <w:rStyle w:val="sc11"/>
                                <w:sz w:val="18"/>
                              </w:rPr>
                              <w:t>size_t</w:t>
                            </w:r>
                            <w:proofErr w:type="spellEnd"/>
                            <w:r w:rsidRPr="00DC74B0">
                              <w:rPr>
                                <w:rStyle w:val="sc0"/>
                                <w:sz w:val="18"/>
                              </w:rPr>
                              <w:t xml:space="preserve"> </w:t>
                            </w:r>
                            <w:proofErr w:type="spellStart"/>
                            <w:r w:rsidRPr="00DC74B0">
                              <w:rPr>
                                <w:rStyle w:val="sc11"/>
                                <w:sz w:val="18"/>
                              </w:rPr>
                              <w:t>get_num_chunks</w:t>
                            </w:r>
                            <w:proofErr w:type="spellEnd"/>
                            <w:r w:rsidRPr="00DC74B0">
                              <w:rPr>
                                <w:rStyle w:val="sc101"/>
                                <w:sz w:val="18"/>
                              </w:rPr>
                              <w:t>()</w:t>
                            </w:r>
                            <w:r w:rsidRPr="00DC74B0">
                              <w:rPr>
                                <w:rStyle w:val="sc0"/>
                                <w:sz w:val="18"/>
                              </w:rPr>
                              <w:t xml:space="preserve"> </w:t>
                            </w:r>
                            <w:proofErr w:type="spellStart"/>
                            <w:r w:rsidRPr="00DC74B0">
                              <w:rPr>
                                <w:rStyle w:val="sc161"/>
                                <w:sz w:val="18"/>
                              </w:rPr>
                              <w:t>const</w:t>
                            </w:r>
                            <w:proofErr w:type="spellEnd"/>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r w:rsidRPr="00DC74B0">
                              <w:rPr>
                                <w:rStyle w:val="sc11"/>
                                <w:sz w:val="18"/>
                              </w:rPr>
                              <w:t>flush</w:t>
                            </w:r>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sz w:val="22"/>
                              </w:rPr>
                            </w:pPr>
                            <w:r w:rsidRPr="00DC74B0">
                              <w:rPr>
                                <w:rStyle w:val="sc0"/>
                                <w:sz w:val="18"/>
                              </w:rPr>
                              <w:t xml:space="preserve">    </w:t>
                            </w:r>
                            <w:r w:rsidRPr="00DC74B0">
                              <w:rPr>
                                <w:rStyle w:val="sc101"/>
                                <w:sz w:val="18"/>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33" type="#_x0000_t202" style="width:435pt;height:87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">
                <v:textbox style="mso-fit-shape-to-text:t">
                  <w:txbxContent>
                    <w:p w:rsidR="00DC74B0" w:rsidRPr="00DC74B0" w:rsidRDefault="00DC74B0" w:rsidP="00DC74B0">
                      <w:pPr>
                        <w:shd w:val="clear" w:color="auto" w:fill="FFFFFF"/>
                        <w:rPr>
                          <w:rStyle w:val="sc0"/>
                          <w:sz w:val="18"/>
                        </w:rPr>
                      </w:pPr>
                    </w:p>
                    <w:p w:rsidR="00DC74B0" w:rsidRPr="00DC74B0" w:rsidRDefault="00DC74B0" w:rsidP="00DC74B0">
                      <w:pPr>
                        <w:shd w:val="clear" w:color="auto" w:fill="FFFFFF"/>
                        <w:rPr>
                          <w:rStyle w:val="sc91"/>
                          <w:sz w:val="18"/>
                        </w:rPr>
                      </w:pPr>
                      <w:r w:rsidRPr="00DC74B0">
                        <w:rPr>
                          <w:rStyle w:val="sc91"/>
                          <w:sz w:val="18"/>
                        </w:rPr>
                        <w:t>#</w:t>
                      </w:r>
                      <w:proofErr w:type="spellStart"/>
                      <w:r w:rsidRPr="00DC74B0">
                        <w:rPr>
                          <w:rStyle w:val="sc91"/>
                          <w:sz w:val="18"/>
                        </w:rPr>
                        <w:t>ifndef</w:t>
                      </w:r>
                      <w:proofErr w:type="spellEnd"/>
                      <w:r w:rsidRPr="00DC74B0">
                        <w:rPr>
                          <w:rStyle w:val="sc91"/>
                          <w:sz w:val="18"/>
                        </w:rPr>
                        <w:t xml:space="preserve"> HPX_SERIALIZATION_CONTAINER_HPP</w:t>
                      </w:r>
                    </w:p>
                    <w:p w:rsidR="00DC74B0" w:rsidRPr="00DC74B0" w:rsidRDefault="00DC74B0" w:rsidP="00DC74B0">
                      <w:pPr>
                        <w:shd w:val="clear" w:color="auto" w:fill="FFFFFF"/>
                        <w:rPr>
                          <w:rStyle w:val="sc91"/>
                          <w:sz w:val="18"/>
                        </w:rPr>
                      </w:pPr>
                      <w:r w:rsidRPr="00DC74B0">
                        <w:rPr>
                          <w:rStyle w:val="sc91"/>
                          <w:sz w:val="18"/>
                        </w:rPr>
                        <w:t>#define HPX_SERIALIZATION_CONTAINER_HPP</w:t>
                      </w:r>
                    </w:p>
                    <w:p w:rsidR="00DC74B0" w:rsidRPr="00DC74B0" w:rsidRDefault="00DC74B0" w:rsidP="00DC74B0">
                      <w:pPr>
                        <w:shd w:val="clear" w:color="auto" w:fill="FFFFFF"/>
                        <w:rPr>
                          <w:rStyle w:val="sc0"/>
                          <w:sz w:val="18"/>
                        </w:rPr>
                      </w:pP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/config.hpp&gt;</w:t>
                      </w: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/lcos_fwd.hpp&gt;</w:t>
                      </w: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/runtime/naming/name.hpp&gt;</w:t>
                      </w: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/runtime/serialization/basic_archive.hpp&gt;</w:t>
                      </w: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/runtime/serialization/binary_filter.hpp&gt;</w:t>
                      </w: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hpx</w:t>
                      </w:r>
                      <w:proofErr w:type="spellEnd"/>
                      <w:r w:rsidRPr="00DC74B0">
                        <w:rPr>
                          <w:rStyle w:val="sc91"/>
                          <w:sz w:val="18"/>
                        </w:rPr>
                        <w:t>/</w:t>
                      </w:r>
                      <w:proofErr w:type="spellStart"/>
                      <w:r w:rsidRPr="00DC74B0">
                        <w:rPr>
                          <w:rStyle w:val="sc91"/>
                          <w:sz w:val="18"/>
                        </w:rPr>
                        <w:t>util</w:t>
                      </w:r>
                      <w:proofErr w:type="spellEnd"/>
                      <w:r w:rsidRPr="00DC74B0">
                        <w:rPr>
                          <w:rStyle w:val="sc91"/>
                          <w:sz w:val="18"/>
                        </w:rPr>
                        <w:t>/assert.hpp&gt;</w:t>
                      </w:r>
                    </w:p>
                    <w:p w:rsidR="00DC74B0" w:rsidRPr="00DC74B0" w:rsidRDefault="00DC74B0" w:rsidP="00DC74B0">
                      <w:pPr>
                        <w:shd w:val="clear" w:color="auto" w:fill="FFFFFF"/>
                        <w:rPr>
                          <w:rStyle w:val="sc0"/>
                          <w:sz w:val="18"/>
                        </w:rPr>
                      </w:pPr>
                    </w:p>
                    <w:p w:rsidR="00DC74B0" w:rsidRPr="00DC74B0" w:rsidRDefault="00DC74B0" w:rsidP="00DC74B0">
                      <w:pPr>
                        <w:shd w:val="clear" w:color="auto" w:fill="FFFFFF"/>
                        <w:rPr>
                          <w:rStyle w:val="sc91"/>
                          <w:sz w:val="18"/>
                        </w:rPr>
                      </w:pPr>
                      <w:r w:rsidRPr="00DC74B0">
                        <w:rPr>
                          <w:rStyle w:val="sc91"/>
                          <w:sz w:val="18"/>
                        </w:rPr>
                        <w:t>#include &lt;</w:t>
                      </w:r>
                      <w:proofErr w:type="spellStart"/>
                      <w:r w:rsidRPr="00DC74B0">
                        <w:rPr>
                          <w:rStyle w:val="sc91"/>
                          <w:sz w:val="18"/>
                        </w:rPr>
                        <w:t>cstddef</w:t>
                      </w:r>
                      <w:proofErr w:type="spellEnd"/>
                      <w:r w:rsidRPr="00DC74B0">
                        <w:rPr>
                          <w:rStyle w:val="sc91"/>
                          <w:sz w:val="18"/>
                        </w:rPr>
                        <w:t>&gt;</w:t>
                      </w:r>
                    </w:p>
                    <w:p w:rsidR="00DC74B0" w:rsidRPr="00DC74B0" w:rsidRDefault="00DC74B0" w:rsidP="00DC74B0">
                      <w:pPr>
                        <w:shd w:val="clear" w:color="auto" w:fill="FFFFFF"/>
                        <w:rPr>
                          <w:rStyle w:val="sc0"/>
                          <w:sz w:val="18"/>
                        </w:rPr>
                      </w:pPr>
                    </w:p>
                    <w:p w:rsidR="00DC74B0" w:rsidRPr="00DC74B0" w:rsidRDefault="00DC74B0" w:rsidP="00DC74B0">
                      <w:pPr>
                        <w:shd w:val="clear" w:color="auto" w:fill="FFFFFF"/>
                        <w:rPr>
                          <w:rStyle w:val="sc0"/>
                          <w:sz w:val="18"/>
                        </w:rPr>
                      </w:pPr>
                      <w:proofErr w:type="gramStart"/>
                      <w:r w:rsidRPr="00DC74B0">
                        <w:rPr>
                          <w:rStyle w:val="sc51"/>
                          <w:sz w:val="18"/>
                        </w:rPr>
                        <w:t>namespace</w:t>
                      </w:r>
                      <w:proofErr w:type="gramEnd"/>
                      <w:r w:rsidRPr="00DC74B0">
                        <w:rPr>
                          <w:rStyle w:val="sc0"/>
                          <w:sz w:val="18"/>
                        </w:rPr>
                        <w:t xml:space="preserve"> </w:t>
                      </w:r>
                      <w:proofErr w:type="spellStart"/>
                      <w:r w:rsidRPr="00DC74B0">
                        <w:rPr>
                          <w:rStyle w:val="sc11"/>
                          <w:sz w:val="18"/>
                        </w:rPr>
                        <w:t>hpx</w:t>
                      </w:r>
                      <w:proofErr w:type="spellEnd"/>
                      <w:r w:rsidRPr="00DC74B0">
                        <w:rPr>
                          <w:rStyle w:val="sc0"/>
                          <w:sz w:val="18"/>
                        </w:rPr>
                        <w:t xml:space="preserve"> </w:t>
                      </w:r>
                      <w:r w:rsidRPr="00DC74B0">
                        <w:rPr>
                          <w:rStyle w:val="sc101"/>
                          <w:sz w:val="18"/>
                        </w:rPr>
                        <w:t>{</w:t>
                      </w:r>
                      <w:r w:rsidRPr="00DC74B0">
                        <w:rPr>
                          <w:rStyle w:val="sc0"/>
                          <w:sz w:val="18"/>
                        </w:rPr>
                        <w:t xml:space="preserve"> </w:t>
                      </w:r>
                      <w:r w:rsidRPr="00DC74B0">
                        <w:rPr>
                          <w:rStyle w:val="sc51"/>
                          <w:sz w:val="18"/>
                        </w:rPr>
                        <w:t>namespace</w:t>
                      </w:r>
                      <w:r w:rsidRPr="00DC74B0">
                        <w:rPr>
                          <w:rStyle w:val="sc0"/>
                          <w:sz w:val="18"/>
                        </w:rPr>
                        <w:t xml:space="preserve"> </w:t>
                      </w:r>
                      <w:r w:rsidRPr="00DC74B0">
                        <w:rPr>
                          <w:rStyle w:val="sc11"/>
                          <w:sz w:val="18"/>
                        </w:rPr>
                        <w:t>serialization</w:t>
                      </w:r>
                    </w:p>
                    <w:p w:rsidR="00DC74B0" w:rsidRPr="00DC74B0" w:rsidRDefault="00DC74B0" w:rsidP="00DC74B0">
                      <w:pPr>
                        <w:shd w:val="clear" w:color="auto" w:fill="FFFFFF"/>
                        <w:rPr>
                          <w:rStyle w:val="sc0"/>
                          <w:sz w:val="18"/>
                        </w:rPr>
                      </w:pP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spellStart"/>
                      <w:proofErr w:type="gramStart"/>
                      <w:r w:rsidRPr="00DC74B0">
                        <w:rPr>
                          <w:rStyle w:val="sc161"/>
                          <w:sz w:val="18"/>
                        </w:rPr>
                        <w:t>struct</w:t>
                      </w:r>
                      <w:proofErr w:type="spellEnd"/>
                      <w:proofErr w:type="gramEnd"/>
                      <w:r w:rsidRPr="00DC74B0">
                        <w:rPr>
                          <w:rStyle w:val="sc0"/>
                          <w:sz w:val="18"/>
                        </w:rPr>
                        <w:t xml:space="preserve"> </w:t>
                      </w:r>
                      <w:proofErr w:type="spellStart"/>
                      <w:r w:rsidRPr="00DC74B0">
                        <w:rPr>
                          <w:rStyle w:val="sc11"/>
                          <w:sz w:val="18"/>
                        </w:rPr>
                        <w:t>erased_output_container</w:t>
                      </w:r>
                      <w:proofErr w:type="spellEnd"/>
                    </w:p>
                    <w:p w:rsidR="00DC74B0" w:rsidRPr="00DC74B0" w:rsidRDefault="00DC74B0" w:rsidP="00DC74B0">
                      <w:pPr>
                        <w:shd w:val="clear" w:color="auto" w:fill="FFFFFF"/>
                        <w:rPr>
                          <w:rStyle w:val="sc0"/>
                          <w:sz w:val="18"/>
                        </w:rPr>
                      </w:pPr>
                      <w:r w:rsidRPr="00DC74B0">
                        <w:rPr>
                          <w:rStyle w:val="sc0"/>
                          <w:sz w:val="18"/>
                        </w:rPr>
                        <w:t xml:space="preserve">    </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01"/>
                          <w:sz w:val="18"/>
                        </w:rPr>
                        <w:t>~</w:t>
                      </w:r>
                      <w:proofErr w:type="spellStart"/>
                      <w:r w:rsidRPr="00DC74B0">
                        <w:rPr>
                          <w:rStyle w:val="sc11"/>
                          <w:sz w:val="18"/>
                        </w:rPr>
                        <w:t>erased_output_container</w:t>
                      </w:r>
                      <w:proofErr w:type="spellEnd"/>
                      <w:r w:rsidRPr="00DC74B0">
                        <w:rPr>
                          <w:rStyle w:val="sc101"/>
                          <w:sz w:val="18"/>
                        </w:rPr>
                        <w:t>()</w:t>
                      </w:r>
                      <w:r w:rsidRPr="00DC74B0">
                        <w:rPr>
                          <w:rStyle w:val="sc0"/>
                          <w:sz w:val="18"/>
                        </w:rPr>
                        <w:t xml:space="preserve"> </w:t>
                      </w:r>
                      <w:r w:rsidRPr="00DC74B0">
                        <w:rPr>
                          <w:rStyle w:val="sc101"/>
                          <w:sz w:val="18"/>
                        </w:rPr>
                        <w:t>{}</w:t>
                      </w:r>
                    </w:p>
                    <w:p w:rsidR="00DC74B0" w:rsidRPr="00DC74B0" w:rsidRDefault="00DC74B0" w:rsidP="00DC74B0">
                      <w:pPr>
                        <w:shd w:val="clear" w:color="auto" w:fill="FFFFFF"/>
                        <w:rPr>
                          <w:rStyle w:val="sc0"/>
                          <w:sz w:val="18"/>
                        </w:rPr>
                      </w:pP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bool</w:t>
                      </w:r>
                      <w:r w:rsidRPr="00DC74B0">
                        <w:rPr>
                          <w:rStyle w:val="sc0"/>
                          <w:sz w:val="18"/>
                        </w:rPr>
                        <w:t xml:space="preserve"> </w:t>
                      </w:r>
                      <w:proofErr w:type="spellStart"/>
                      <w:r w:rsidRPr="00DC74B0">
                        <w:rPr>
                          <w:rStyle w:val="sc11"/>
                          <w:sz w:val="18"/>
                        </w:rPr>
                        <w:t>is_preprocessing</w:t>
                      </w:r>
                      <w:proofErr w:type="spellEnd"/>
                      <w:r w:rsidRPr="00DC74B0">
                        <w:rPr>
                          <w:rStyle w:val="sc101"/>
                          <w:sz w:val="18"/>
                        </w:rPr>
                        <w:t>()</w:t>
                      </w:r>
                      <w:r w:rsidRPr="00DC74B0">
                        <w:rPr>
                          <w:rStyle w:val="sc0"/>
                          <w:sz w:val="18"/>
                        </w:rPr>
                        <w:t xml:space="preserve"> </w:t>
                      </w:r>
                      <w:proofErr w:type="spellStart"/>
                      <w:r w:rsidRPr="00DC74B0">
                        <w:rPr>
                          <w:rStyle w:val="sc161"/>
                          <w:sz w:val="18"/>
                        </w:rPr>
                        <w:t>const</w:t>
                      </w:r>
                      <w:proofErr w:type="spellEnd"/>
                      <w:r w:rsidRPr="00DC74B0">
                        <w:rPr>
                          <w:rStyle w:val="sc0"/>
                          <w:sz w:val="18"/>
                        </w:rPr>
                        <w:t xml:space="preserve"> </w:t>
                      </w:r>
                      <w:r w:rsidRPr="00DC74B0">
                        <w:rPr>
                          <w:rStyle w:val="sc101"/>
                          <w:sz w:val="18"/>
                        </w:rPr>
                        <w:t>{</w:t>
                      </w:r>
                      <w:r w:rsidRPr="00DC74B0">
                        <w:rPr>
                          <w:rStyle w:val="sc0"/>
                          <w:sz w:val="18"/>
                        </w:rPr>
                        <w:t xml:space="preserve"> </w:t>
                      </w:r>
                      <w:r w:rsidRPr="00DC74B0">
                        <w:rPr>
                          <w:rStyle w:val="sc51"/>
                          <w:sz w:val="18"/>
                        </w:rPr>
                        <w:t>return</w:t>
                      </w:r>
                      <w:r w:rsidRPr="00DC74B0">
                        <w:rPr>
                          <w:rStyle w:val="sc0"/>
                          <w:sz w:val="18"/>
                        </w:rPr>
                        <w:t xml:space="preserve"> </w:t>
                      </w:r>
                      <w:r w:rsidRPr="00DC74B0">
                        <w:rPr>
                          <w:rStyle w:val="sc51"/>
                          <w:sz w:val="18"/>
                        </w:rPr>
                        <w:t>false</w:t>
                      </w:r>
                      <w:r w:rsidRPr="00DC74B0">
                        <w:rPr>
                          <w:rStyle w:val="sc101"/>
                          <w:sz w:val="18"/>
                        </w:rPr>
                        <w:t>;</w:t>
                      </w:r>
                      <w:r w:rsidRPr="00DC74B0">
                        <w:rPr>
                          <w:rStyle w:val="sc0"/>
                          <w:sz w:val="18"/>
                        </w:rPr>
                        <w:t xml:space="preserve"> </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proofErr w:type="spellStart"/>
                      <w:r w:rsidRPr="00DC74B0">
                        <w:rPr>
                          <w:rStyle w:val="sc11"/>
                          <w:sz w:val="18"/>
                        </w:rPr>
                        <w:t>await_future</w:t>
                      </w:r>
                      <w:proofErr w:type="spellEnd"/>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spellStart"/>
                      <w:proofErr w:type="gramStart"/>
                      <w:r w:rsidRPr="00DC74B0">
                        <w:rPr>
                          <w:rStyle w:val="sc11"/>
                          <w:sz w:val="18"/>
                        </w:rPr>
                        <w:t>hpx</w:t>
                      </w:r>
                      <w:proofErr w:type="spellEnd"/>
                      <w:proofErr w:type="gramEnd"/>
                      <w:r w:rsidRPr="00DC74B0">
                        <w:rPr>
                          <w:rStyle w:val="sc101"/>
                          <w:sz w:val="18"/>
                        </w:rPr>
                        <w:t>::</w:t>
                      </w:r>
                      <w:proofErr w:type="spellStart"/>
                      <w:r w:rsidRPr="00DC74B0">
                        <w:rPr>
                          <w:rStyle w:val="sc11"/>
                          <w:sz w:val="18"/>
                        </w:rPr>
                        <w:t>lcos</w:t>
                      </w:r>
                      <w:proofErr w:type="spellEnd"/>
                      <w:r w:rsidRPr="00DC74B0">
                        <w:rPr>
                          <w:rStyle w:val="sc101"/>
                          <w:sz w:val="18"/>
                        </w:rPr>
                        <w:t>::</w:t>
                      </w:r>
                      <w:r w:rsidRPr="00DC74B0">
                        <w:rPr>
                          <w:rStyle w:val="sc11"/>
                          <w:sz w:val="18"/>
                        </w:rPr>
                        <w:t>detail</w:t>
                      </w:r>
                      <w:r w:rsidRPr="00DC74B0">
                        <w:rPr>
                          <w:rStyle w:val="sc101"/>
                          <w:sz w:val="18"/>
                        </w:rPr>
                        <w:t>::</w:t>
                      </w:r>
                      <w:proofErr w:type="spellStart"/>
                      <w:r w:rsidRPr="00DC74B0">
                        <w:rPr>
                          <w:rStyle w:val="sc11"/>
                          <w:sz w:val="18"/>
                        </w:rPr>
                        <w:t>future_data_refcnt_base</w:t>
                      </w:r>
                      <w:proofErr w:type="spellEnd"/>
                      <w:r w:rsidRPr="00DC74B0">
                        <w:rPr>
                          <w:rStyle w:val="sc0"/>
                          <w:sz w:val="18"/>
                        </w:rPr>
                        <w:t xml:space="preserve"> </w:t>
                      </w:r>
                      <w:r w:rsidRPr="00DC74B0">
                        <w:rPr>
                          <w:rStyle w:val="sc101"/>
                          <w:sz w:val="18"/>
                        </w:rPr>
                        <w:t>&amp;</w:t>
                      </w:r>
                      <w:r w:rsidRPr="00DC74B0">
                        <w:rPr>
                          <w:rStyle w:val="sc0"/>
                          <w:sz w:val="18"/>
                        </w:rPr>
                        <w:t xml:space="preserve"> </w:t>
                      </w:r>
                      <w:proofErr w:type="spellStart"/>
                      <w:r w:rsidRPr="00DC74B0">
                        <w:rPr>
                          <w:rStyle w:val="sc11"/>
                          <w:sz w:val="18"/>
                        </w:rPr>
                        <w:t>future_data</w:t>
                      </w:r>
                      <w:proofErr w:type="spellEnd"/>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bool</w:t>
                      </w:r>
                      <w:r w:rsidRPr="00DC74B0">
                        <w:rPr>
                          <w:rStyle w:val="sc0"/>
                          <w:sz w:val="18"/>
                        </w:rPr>
                        <w:t xml:space="preserve"> </w:t>
                      </w:r>
                      <w:proofErr w:type="spellStart"/>
                      <w:r w:rsidRPr="00DC74B0">
                        <w:rPr>
                          <w:rStyle w:val="sc11"/>
                          <w:sz w:val="18"/>
                        </w:rPr>
                        <w:t>has_gid</w:t>
                      </w:r>
                      <w:proofErr w:type="spellEnd"/>
                      <w:r w:rsidRPr="00DC74B0">
                        <w:rPr>
                          <w:rStyle w:val="sc101"/>
                          <w:sz w:val="18"/>
                        </w:rPr>
                        <w:t>(</w:t>
                      </w:r>
                      <w:r w:rsidRPr="00DC74B0">
                        <w:rPr>
                          <w:rStyle w:val="sc11"/>
                          <w:sz w:val="18"/>
                        </w:rPr>
                        <w:t>naming</w:t>
                      </w:r>
                      <w:r w:rsidRPr="00DC74B0">
                        <w:rPr>
                          <w:rStyle w:val="sc101"/>
                          <w:sz w:val="18"/>
                        </w:rPr>
                        <w:t>::</w:t>
                      </w:r>
                      <w:proofErr w:type="spellStart"/>
                      <w:r w:rsidRPr="00DC74B0">
                        <w:rPr>
                          <w:rStyle w:val="sc11"/>
                          <w:sz w:val="18"/>
                        </w:rPr>
                        <w:t>gid_type</w:t>
                      </w:r>
                      <w:proofErr w:type="spellEnd"/>
                      <w:r w:rsidRPr="00DC74B0">
                        <w:rPr>
                          <w:rStyle w:val="sc0"/>
                          <w:sz w:val="18"/>
                        </w:rPr>
                        <w:t xml:space="preserve"> </w:t>
                      </w:r>
                      <w:proofErr w:type="spellStart"/>
                      <w:r w:rsidRPr="00DC74B0">
                        <w:rPr>
                          <w:rStyle w:val="sc161"/>
                          <w:sz w:val="18"/>
                        </w:rPr>
                        <w:t>const</w:t>
                      </w:r>
                      <w:proofErr w:type="spellEnd"/>
                      <w:r w:rsidRPr="00DC74B0">
                        <w:rPr>
                          <w:rStyle w:val="sc0"/>
                          <w:sz w:val="18"/>
                        </w:rPr>
                        <w:t xml:space="preserve"> </w:t>
                      </w:r>
                      <w:r w:rsidRPr="00DC74B0">
                        <w:rPr>
                          <w:rStyle w:val="sc101"/>
                          <w:sz w:val="18"/>
                        </w:rPr>
                        <w:t>&amp;</w:t>
                      </w:r>
                      <w:r w:rsidRPr="00DC74B0">
                        <w:rPr>
                          <w:rStyle w:val="sc0"/>
                          <w:sz w:val="18"/>
                        </w:rPr>
                        <w:t xml:space="preserve"> </w:t>
                      </w:r>
                      <w:proofErr w:type="spellStart"/>
                      <w:r w:rsidRPr="00DC74B0">
                        <w:rPr>
                          <w:rStyle w:val="sc11"/>
                          <w:sz w:val="18"/>
                        </w:rPr>
                        <w:t>gid</w:t>
                      </w:r>
                      <w:proofErr w:type="spellEnd"/>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proofErr w:type="spellStart"/>
                      <w:r w:rsidRPr="00DC74B0">
                        <w:rPr>
                          <w:rStyle w:val="sc11"/>
                          <w:sz w:val="18"/>
                        </w:rPr>
                        <w:t>add_gid</w:t>
                      </w:r>
                      <w:proofErr w:type="spellEnd"/>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1"/>
                          <w:sz w:val="18"/>
                        </w:rPr>
                        <w:t>naming</w:t>
                      </w:r>
                      <w:r w:rsidRPr="00DC74B0">
                        <w:rPr>
                          <w:rStyle w:val="sc101"/>
                          <w:sz w:val="18"/>
                        </w:rPr>
                        <w:t>::</w:t>
                      </w:r>
                      <w:proofErr w:type="spellStart"/>
                      <w:r w:rsidRPr="00DC74B0">
                        <w:rPr>
                          <w:rStyle w:val="sc11"/>
                          <w:sz w:val="18"/>
                        </w:rPr>
                        <w:t>gid_type</w:t>
                      </w:r>
                      <w:proofErr w:type="spellEnd"/>
                      <w:proofErr w:type="gramEnd"/>
                      <w:r w:rsidRPr="00DC74B0">
                        <w:rPr>
                          <w:rStyle w:val="sc0"/>
                          <w:sz w:val="18"/>
                        </w:rPr>
                        <w:t xml:space="preserve"> </w:t>
                      </w:r>
                      <w:proofErr w:type="spellStart"/>
                      <w:r w:rsidRPr="00DC74B0">
                        <w:rPr>
                          <w:rStyle w:val="sc161"/>
                          <w:sz w:val="18"/>
                        </w:rPr>
                        <w:t>const</w:t>
                      </w:r>
                      <w:proofErr w:type="spellEnd"/>
                      <w:r w:rsidRPr="00DC74B0">
                        <w:rPr>
                          <w:rStyle w:val="sc0"/>
                          <w:sz w:val="18"/>
                        </w:rPr>
                        <w:t xml:space="preserve"> </w:t>
                      </w:r>
                      <w:r w:rsidRPr="00DC74B0">
                        <w:rPr>
                          <w:rStyle w:val="sc101"/>
                          <w:sz w:val="18"/>
                        </w:rPr>
                        <w:t>&amp;</w:t>
                      </w:r>
                      <w:r w:rsidRPr="00DC74B0">
                        <w:rPr>
                          <w:rStyle w:val="sc0"/>
                          <w:sz w:val="18"/>
                        </w:rPr>
                        <w:t xml:space="preserve"> </w:t>
                      </w:r>
                      <w:proofErr w:type="spellStart"/>
                      <w:r w:rsidRPr="00DC74B0">
                        <w:rPr>
                          <w:rStyle w:val="sc11"/>
                          <w:sz w:val="18"/>
                        </w:rPr>
                        <w:t>gid</w:t>
                      </w:r>
                      <w:proofErr w:type="spellEnd"/>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1"/>
                          <w:sz w:val="18"/>
                        </w:rPr>
                        <w:t>naming</w:t>
                      </w:r>
                      <w:r w:rsidRPr="00DC74B0">
                        <w:rPr>
                          <w:rStyle w:val="sc101"/>
                          <w:sz w:val="18"/>
                        </w:rPr>
                        <w:t>::</w:t>
                      </w:r>
                      <w:proofErr w:type="spellStart"/>
                      <w:r w:rsidRPr="00DC74B0">
                        <w:rPr>
                          <w:rStyle w:val="sc11"/>
                          <w:sz w:val="18"/>
                        </w:rPr>
                        <w:t>gid_type</w:t>
                      </w:r>
                      <w:proofErr w:type="spellEnd"/>
                      <w:proofErr w:type="gramEnd"/>
                      <w:r w:rsidRPr="00DC74B0">
                        <w:rPr>
                          <w:rStyle w:val="sc0"/>
                          <w:sz w:val="18"/>
                        </w:rPr>
                        <w:t xml:space="preserve"> </w:t>
                      </w:r>
                      <w:proofErr w:type="spellStart"/>
                      <w:r w:rsidRPr="00DC74B0">
                        <w:rPr>
                          <w:rStyle w:val="sc161"/>
                          <w:sz w:val="18"/>
                        </w:rPr>
                        <w:t>const</w:t>
                      </w:r>
                      <w:proofErr w:type="spellEnd"/>
                      <w:r w:rsidRPr="00DC74B0">
                        <w:rPr>
                          <w:rStyle w:val="sc0"/>
                          <w:sz w:val="18"/>
                        </w:rPr>
                        <w:t xml:space="preserve"> </w:t>
                      </w:r>
                      <w:r w:rsidRPr="00DC74B0">
                        <w:rPr>
                          <w:rStyle w:val="sc101"/>
                          <w:sz w:val="18"/>
                        </w:rPr>
                        <w:t>&amp;</w:t>
                      </w:r>
                      <w:r w:rsidRPr="00DC74B0">
                        <w:rPr>
                          <w:rStyle w:val="sc0"/>
                          <w:sz w:val="18"/>
                        </w:rPr>
                        <w:t xml:space="preserve"> </w:t>
                      </w:r>
                      <w:proofErr w:type="spellStart"/>
                      <w:r w:rsidRPr="00DC74B0">
                        <w:rPr>
                          <w:rStyle w:val="sc11"/>
                          <w:sz w:val="18"/>
                        </w:rPr>
                        <w:t>split_gid</w:t>
                      </w:r>
                      <w:proofErr w:type="spellEnd"/>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proofErr w:type="spellStart"/>
                      <w:r w:rsidRPr="00DC74B0">
                        <w:rPr>
                          <w:rStyle w:val="sc11"/>
                          <w:sz w:val="18"/>
                        </w:rPr>
                        <w:t>set_filter</w:t>
                      </w:r>
                      <w:proofErr w:type="spellEnd"/>
                      <w:r w:rsidRPr="00DC74B0">
                        <w:rPr>
                          <w:rStyle w:val="sc101"/>
                          <w:sz w:val="18"/>
                        </w:rPr>
                        <w:t>(</w:t>
                      </w:r>
                      <w:proofErr w:type="spellStart"/>
                      <w:r w:rsidRPr="00DC74B0">
                        <w:rPr>
                          <w:rStyle w:val="sc11"/>
                          <w:sz w:val="18"/>
                        </w:rPr>
                        <w:t>binary_filter</w:t>
                      </w:r>
                      <w:proofErr w:type="spellEnd"/>
                      <w:r w:rsidRPr="00DC74B0">
                        <w:rPr>
                          <w:rStyle w:val="sc101"/>
                          <w:sz w:val="18"/>
                        </w:rPr>
                        <w:t>*</w:t>
                      </w:r>
                      <w:r w:rsidRPr="00DC74B0">
                        <w:rPr>
                          <w:rStyle w:val="sc0"/>
                          <w:sz w:val="18"/>
                        </w:rPr>
                        <w:t xml:space="preserve"> </w:t>
                      </w:r>
                      <w:r w:rsidRPr="00DC74B0">
                        <w:rPr>
                          <w:rStyle w:val="sc11"/>
                          <w:sz w:val="18"/>
                        </w:rPr>
                        <w:t>filter</w:t>
                      </w:r>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proofErr w:type="spellStart"/>
                      <w:r w:rsidRPr="00DC74B0">
                        <w:rPr>
                          <w:rStyle w:val="sc11"/>
                          <w:sz w:val="18"/>
                        </w:rPr>
                        <w:t>save_binary</w:t>
                      </w:r>
                      <w:proofErr w:type="spellEnd"/>
                      <w:r w:rsidRPr="00DC74B0">
                        <w:rPr>
                          <w:rStyle w:val="sc101"/>
                          <w:sz w:val="18"/>
                        </w:rPr>
                        <w:t>(</w:t>
                      </w:r>
                      <w:r w:rsidRPr="00DC74B0">
                        <w:rPr>
                          <w:rStyle w:val="sc161"/>
                          <w:sz w:val="18"/>
                        </w:rPr>
                        <w:t>void</w:t>
                      </w:r>
                      <w:r w:rsidRPr="00DC74B0">
                        <w:rPr>
                          <w:rStyle w:val="sc0"/>
                          <w:sz w:val="18"/>
                        </w:rPr>
                        <w:t xml:space="preserve"> </w:t>
                      </w:r>
                      <w:proofErr w:type="spellStart"/>
                      <w:r w:rsidRPr="00DC74B0">
                        <w:rPr>
                          <w:rStyle w:val="sc161"/>
                          <w:sz w:val="18"/>
                        </w:rPr>
                        <w:t>const</w:t>
                      </w:r>
                      <w:proofErr w:type="spellEnd"/>
                      <w:r w:rsidRPr="00DC74B0">
                        <w:rPr>
                          <w:rStyle w:val="sc101"/>
                          <w:sz w:val="18"/>
                        </w:rPr>
                        <w:t>*</w:t>
                      </w:r>
                      <w:r w:rsidRPr="00DC74B0">
                        <w:rPr>
                          <w:rStyle w:val="sc0"/>
                          <w:sz w:val="18"/>
                        </w:rPr>
                        <w:t xml:space="preserve"> </w:t>
                      </w:r>
                      <w:r w:rsidRPr="00DC74B0">
                        <w:rPr>
                          <w:rStyle w:val="sc11"/>
                          <w:sz w:val="18"/>
                        </w:rPr>
                        <w:t>address</w:t>
                      </w:r>
                      <w:r w:rsidRPr="00DC74B0">
                        <w:rPr>
                          <w:rStyle w:val="sc101"/>
                          <w:sz w:val="18"/>
                        </w:rPr>
                        <w:t>,</w:t>
                      </w:r>
                      <w:r w:rsidRPr="00DC74B0">
                        <w:rPr>
                          <w:rStyle w:val="sc0"/>
                          <w:sz w:val="18"/>
                        </w:rPr>
                        <w:t xml:space="preserve"> </w:t>
                      </w:r>
                      <w:proofErr w:type="spellStart"/>
                      <w:r w:rsidRPr="00DC74B0">
                        <w:rPr>
                          <w:rStyle w:val="sc11"/>
                          <w:sz w:val="18"/>
                        </w:rPr>
                        <w:t>std</w:t>
                      </w:r>
                      <w:proofErr w:type="spellEnd"/>
                      <w:r w:rsidRPr="00DC74B0">
                        <w:rPr>
                          <w:rStyle w:val="sc101"/>
                          <w:sz w:val="18"/>
                        </w:rPr>
                        <w:t>::</w:t>
                      </w:r>
                      <w:proofErr w:type="spellStart"/>
                      <w:r w:rsidRPr="00DC74B0">
                        <w:rPr>
                          <w:rStyle w:val="sc11"/>
                          <w:sz w:val="18"/>
                        </w:rPr>
                        <w:t>size_t</w:t>
                      </w:r>
                      <w:proofErr w:type="spellEnd"/>
                      <w:r w:rsidRPr="00DC74B0">
                        <w:rPr>
                          <w:rStyle w:val="sc0"/>
                          <w:sz w:val="18"/>
                        </w:rPr>
                        <w:t xml:space="preserve"> </w:t>
                      </w:r>
                      <w:r w:rsidRPr="00DC74B0">
                        <w:rPr>
                          <w:rStyle w:val="sc11"/>
                          <w:sz w:val="18"/>
                        </w:rPr>
                        <w:t>count</w:t>
                      </w:r>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proofErr w:type="spellStart"/>
                      <w:r w:rsidRPr="00DC74B0">
                        <w:rPr>
                          <w:rStyle w:val="sc11"/>
                          <w:sz w:val="18"/>
                        </w:rPr>
                        <w:t>save_binary_chunk</w:t>
                      </w:r>
                      <w:proofErr w:type="spellEnd"/>
                      <w:r w:rsidRPr="00DC74B0">
                        <w:rPr>
                          <w:rStyle w:val="sc101"/>
                          <w:sz w:val="18"/>
                        </w:rPr>
                        <w:t>(</w:t>
                      </w:r>
                      <w:r w:rsidRPr="00DC74B0">
                        <w:rPr>
                          <w:rStyle w:val="sc161"/>
                          <w:sz w:val="18"/>
                        </w:rPr>
                        <w:t>void</w:t>
                      </w:r>
                      <w:r w:rsidRPr="00DC74B0">
                        <w:rPr>
                          <w:rStyle w:val="sc0"/>
                          <w:sz w:val="18"/>
                        </w:rPr>
                        <w:t xml:space="preserve"> </w:t>
                      </w:r>
                      <w:proofErr w:type="spellStart"/>
                      <w:r w:rsidRPr="00DC74B0">
                        <w:rPr>
                          <w:rStyle w:val="sc161"/>
                          <w:sz w:val="18"/>
                        </w:rPr>
                        <w:t>const</w:t>
                      </w:r>
                      <w:proofErr w:type="spellEnd"/>
                      <w:r w:rsidRPr="00DC74B0">
                        <w:rPr>
                          <w:rStyle w:val="sc101"/>
                          <w:sz w:val="18"/>
                        </w:rPr>
                        <w:t>*</w:t>
                      </w:r>
                      <w:r w:rsidRPr="00DC74B0">
                        <w:rPr>
                          <w:rStyle w:val="sc0"/>
                          <w:sz w:val="18"/>
                        </w:rPr>
                        <w:t xml:space="preserve"> </w:t>
                      </w:r>
                      <w:r w:rsidRPr="00DC74B0">
                        <w:rPr>
                          <w:rStyle w:val="sc11"/>
                          <w:sz w:val="18"/>
                        </w:rPr>
                        <w:t>address</w:t>
                      </w:r>
                      <w:r w:rsidRPr="00DC74B0">
                        <w:rPr>
                          <w:rStyle w:val="sc101"/>
                          <w:sz w:val="18"/>
                        </w:rPr>
                        <w:t>,</w:t>
                      </w:r>
                      <w:r w:rsidRPr="00DC74B0">
                        <w:rPr>
                          <w:rStyle w:val="sc0"/>
                          <w:sz w:val="18"/>
                        </w:rPr>
                        <w:t xml:space="preserve"> </w:t>
                      </w:r>
                      <w:proofErr w:type="spellStart"/>
                      <w:r w:rsidRPr="00DC74B0">
                        <w:rPr>
                          <w:rStyle w:val="sc11"/>
                          <w:sz w:val="18"/>
                        </w:rPr>
                        <w:t>std</w:t>
                      </w:r>
                      <w:proofErr w:type="spellEnd"/>
                      <w:r w:rsidRPr="00DC74B0">
                        <w:rPr>
                          <w:rStyle w:val="sc101"/>
                          <w:sz w:val="18"/>
                        </w:rPr>
                        <w:t>::</w:t>
                      </w:r>
                      <w:proofErr w:type="spellStart"/>
                      <w:r w:rsidRPr="00DC74B0">
                        <w:rPr>
                          <w:rStyle w:val="sc11"/>
                          <w:sz w:val="18"/>
                        </w:rPr>
                        <w:t>size_t</w:t>
                      </w:r>
                      <w:proofErr w:type="spellEnd"/>
                      <w:r w:rsidRPr="00DC74B0">
                        <w:rPr>
                          <w:rStyle w:val="sc0"/>
                          <w:sz w:val="18"/>
                        </w:rPr>
                        <w:t xml:space="preserve"> </w:t>
                      </w:r>
                      <w:r w:rsidRPr="00DC74B0">
                        <w:rPr>
                          <w:rStyle w:val="sc11"/>
                          <w:sz w:val="18"/>
                        </w:rPr>
                        <w:t>count</w:t>
                      </w:r>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r w:rsidRPr="00DC74B0">
                        <w:rPr>
                          <w:rStyle w:val="sc11"/>
                          <w:sz w:val="18"/>
                        </w:rPr>
                        <w:t>reset</w:t>
                      </w:r>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proofErr w:type="spellStart"/>
                      <w:r w:rsidRPr="00DC74B0">
                        <w:rPr>
                          <w:rStyle w:val="sc11"/>
                          <w:sz w:val="18"/>
                        </w:rPr>
                        <w:t>std</w:t>
                      </w:r>
                      <w:proofErr w:type="spellEnd"/>
                      <w:r w:rsidRPr="00DC74B0">
                        <w:rPr>
                          <w:rStyle w:val="sc101"/>
                          <w:sz w:val="18"/>
                        </w:rPr>
                        <w:t>::</w:t>
                      </w:r>
                      <w:proofErr w:type="spellStart"/>
                      <w:r w:rsidRPr="00DC74B0">
                        <w:rPr>
                          <w:rStyle w:val="sc11"/>
                          <w:sz w:val="18"/>
                        </w:rPr>
                        <w:t>size_t</w:t>
                      </w:r>
                      <w:proofErr w:type="spellEnd"/>
                      <w:r w:rsidRPr="00DC74B0">
                        <w:rPr>
                          <w:rStyle w:val="sc0"/>
                          <w:sz w:val="18"/>
                        </w:rPr>
                        <w:t xml:space="preserve"> </w:t>
                      </w:r>
                      <w:proofErr w:type="spellStart"/>
                      <w:r w:rsidRPr="00DC74B0">
                        <w:rPr>
                          <w:rStyle w:val="sc11"/>
                          <w:sz w:val="18"/>
                        </w:rPr>
                        <w:t>get_num_chunks</w:t>
                      </w:r>
                      <w:proofErr w:type="spellEnd"/>
                      <w:r w:rsidRPr="00DC74B0">
                        <w:rPr>
                          <w:rStyle w:val="sc101"/>
                          <w:sz w:val="18"/>
                        </w:rPr>
                        <w:t>()</w:t>
                      </w:r>
                      <w:r w:rsidRPr="00DC74B0">
                        <w:rPr>
                          <w:rStyle w:val="sc0"/>
                          <w:sz w:val="18"/>
                        </w:rPr>
                        <w:t xml:space="preserve"> </w:t>
                      </w:r>
                      <w:proofErr w:type="spellStart"/>
                      <w:r w:rsidRPr="00DC74B0">
                        <w:rPr>
                          <w:rStyle w:val="sc161"/>
                          <w:sz w:val="18"/>
                        </w:rPr>
                        <w:t>const</w:t>
                      </w:r>
                      <w:proofErr w:type="spellEnd"/>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rStyle w:val="sc0"/>
                          <w:sz w:val="18"/>
                        </w:rPr>
                      </w:pPr>
                      <w:r w:rsidRPr="00DC74B0">
                        <w:rPr>
                          <w:rStyle w:val="sc0"/>
                          <w:sz w:val="18"/>
                        </w:rPr>
                        <w:t xml:space="preserve">        </w:t>
                      </w:r>
                      <w:proofErr w:type="gramStart"/>
                      <w:r w:rsidRPr="00DC74B0">
                        <w:rPr>
                          <w:rStyle w:val="sc161"/>
                          <w:sz w:val="18"/>
                        </w:rPr>
                        <w:t>virtual</w:t>
                      </w:r>
                      <w:proofErr w:type="gramEnd"/>
                      <w:r w:rsidRPr="00DC74B0">
                        <w:rPr>
                          <w:rStyle w:val="sc0"/>
                          <w:sz w:val="18"/>
                        </w:rPr>
                        <w:t xml:space="preserve"> </w:t>
                      </w:r>
                      <w:r w:rsidRPr="00DC74B0">
                        <w:rPr>
                          <w:rStyle w:val="sc161"/>
                          <w:sz w:val="18"/>
                        </w:rPr>
                        <w:t>void</w:t>
                      </w:r>
                      <w:r w:rsidRPr="00DC74B0">
                        <w:rPr>
                          <w:rStyle w:val="sc0"/>
                          <w:sz w:val="18"/>
                        </w:rPr>
                        <w:t xml:space="preserve"> </w:t>
                      </w:r>
                      <w:r w:rsidRPr="00DC74B0">
                        <w:rPr>
                          <w:rStyle w:val="sc11"/>
                          <w:sz w:val="18"/>
                        </w:rPr>
                        <w:t>flush</w:t>
                      </w:r>
                      <w:r w:rsidRPr="00DC74B0">
                        <w:rPr>
                          <w:rStyle w:val="sc101"/>
                          <w:sz w:val="18"/>
                        </w:rPr>
                        <w:t>()</w:t>
                      </w:r>
                      <w:r w:rsidRPr="00DC74B0">
                        <w:rPr>
                          <w:rStyle w:val="sc0"/>
                          <w:sz w:val="18"/>
                        </w:rPr>
                        <w:t xml:space="preserve"> </w:t>
                      </w:r>
                      <w:r w:rsidRPr="00DC74B0">
                        <w:rPr>
                          <w:rStyle w:val="sc101"/>
                          <w:sz w:val="18"/>
                        </w:rPr>
                        <w:t>=</w:t>
                      </w:r>
                      <w:r w:rsidRPr="00DC74B0">
                        <w:rPr>
                          <w:rStyle w:val="sc0"/>
                          <w:sz w:val="18"/>
                        </w:rPr>
                        <w:t xml:space="preserve"> </w:t>
                      </w:r>
                      <w:r w:rsidRPr="00DC74B0">
                        <w:rPr>
                          <w:rStyle w:val="sc41"/>
                          <w:sz w:val="18"/>
                        </w:rPr>
                        <w:t>0</w:t>
                      </w:r>
                      <w:r w:rsidRPr="00DC74B0">
                        <w:rPr>
                          <w:rStyle w:val="sc101"/>
                          <w:sz w:val="18"/>
                        </w:rPr>
                        <w:t>;</w:t>
                      </w:r>
                    </w:p>
                    <w:p w:rsidR="00DC74B0" w:rsidRPr="00DC74B0" w:rsidRDefault="00DC74B0" w:rsidP="00DC74B0">
                      <w:pPr>
                        <w:shd w:val="clear" w:color="auto" w:fill="FFFFFF"/>
                        <w:rPr>
                          <w:sz w:val="22"/>
                        </w:rPr>
                      </w:pPr>
                      <w:r w:rsidRPr="00DC74B0">
                        <w:rPr>
                          <w:rStyle w:val="sc0"/>
                          <w:sz w:val="18"/>
                        </w:rPr>
                        <w:t xml:space="preserve">    </w:t>
                      </w:r>
                      <w:r w:rsidRPr="00DC74B0">
                        <w:rPr>
                          <w:rStyle w:val="sc101"/>
                          <w:sz w:val="18"/>
                        </w:rPr>
                        <w:t>};</w:t>
                      </w:r>
                    </w:p>
                  </w:txbxContent>
                </v:textbox>
                <w10:anchorlock/>
              </v:shape>
            </w:pict>
          </mc:Fallback>
        </mc:AlternateContent>
      </w:r>
    </w:p>
    <w:p w:rsidR="00B50035" w:rsidRDefault="00B50035">
      <w:pPr>
        <w:pStyle w:val="KeywordsText"/>
      </w:pPr>
    </w:p>
    <w:p w:rsidR="00B50035" w:rsidRDefault="00B50035">
      <w:pPr>
        <w:pStyle w:val="KeywordsText"/>
      </w:pPr>
    </w:p>
    <w:p w:rsidR="008B1180" w:rsidRDefault="008B1180">
      <w:pPr>
        <w:pStyle w:val="FirstOrderHeadings"/>
      </w:pPr>
      <w:r>
        <w:t>INTRODUCTION</w:t>
      </w:r>
    </w:p>
    <w:p w:rsidR="008B1180" w:rsidRDefault="008B1180">
      <w:pPr>
        <w:pStyle w:val="MainText"/>
        <w:ind w:firstLine="0"/>
      </w:pPr>
      <w:r>
        <w:t xml:space="preserve">A template is a set of styles and page layout settings that determine the appearance of a document. This template matches the printer settings that will be used in the proceeding and the </w:t>
      </w:r>
      <w:proofErr w:type="spellStart"/>
      <w:r>
        <w:t>CD-Rom</w:t>
      </w:r>
      <w:proofErr w:type="spellEnd"/>
      <w:r>
        <w:t>. Use of the template is mandatory.</w:t>
      </w:r>
    </w:p>
    <w:p w:rsidR="008B1180" w:rsidRDefault="008B1180">
      <w:pPr>
        <w:pStyle w:val="MainText"/>
      </w:pPr>
      <w:r>
        <w:t>Clearly explain the nature of the problem, previous work, purpose, and contribution of the paper.</w:t>
      </w:r>
    </w:p>
    <w:p w:rsidR="00935636" w:rsidRDefault="00935636">
      <w:pPr>
        <w:pStyle w:val="MainText"/>
      </w:pPr>
    </w:p>
    <w:p w:rsidR="00935636" w:rsidRDefault="00935636">
      <w:pPr>
        <w:pStyle w:val="MainText"/>
      </w:pPr>
    </w:p>
    <w:p w:rsidR="00935636" w:rsidRDefault="00BB0AC0">
      <w:pPr>
        <w:pStyle w:val="MainText"/>
      </w:pPr>
      <w:r w:rsidRPr="00BB0AC0">
        <w:t>(</w:t>
      </w:r>
      <w:r w:rsidRPr="00BB0AC0">
        <w:fldChar w:fldCharType="begin"/>
      </w:r>
      <w:r w:rsidRPr="00BB0AC0">
        <w:instrText xml:space="preserve"> REF BIB_kaiser_3a2015_3ahpl_3a2832241_2e2832244 \h \* MERGEFORMAT </w:instrText>
      </w:r>
      <w:r w:rsidRPr="00BB0AC0">
        <w:fldChar w:fldCharType="separate"/>
      </w:r>
      <w:r w:rsidRPr="00BB0AC0">
        <w:t>Kaiser et al. 2015</w:t>
      </w:r>
      <w:r w:rsidRPr="00BB0AC0">
        <w:fldChar w:fldCharType="end"/>
      </w:r>
      <w:r w:rsidRPr="00BB0AC0">
        <w:t>)</w:t>
      </w:r>
    </w:p>
    <w:p w:rsidR="004945A1" w:rsidRDefault="004945A1">
      <w:pPr>
        <w:pStyle w:val="MainText"/>
      </w:pPr>
    </w:p>
    <w:p w:rsidR="008B1180" w:rsidRDefault="008B1180">
      <w:pPr>
        <w:pStyle w:val="FirstOrderHeadings"/>
      </w:pPr>
      <w:r>
        <w:t>BODY OF PAPER</w:t>
      </w:r>
    </w:p>
    <w:p w:rsidR="008B1180" w:rsidRDefault="008B1180">
      <w:pPr>
        <w:pStyle w:val="MainText"/>
        <w:ind w:firstLine="0"/>
      </w:pPr>
      <w:r>
        <w:t>Enter the text here.</w:t>
      </w:r>
    </w:p>
    <w:p w:rsidR="008B1180" w:rsidRDefault="008B1180">
      <w:pPr>
        <w:pStyle w:val="SecondOrderHeadings"/>
      </w:pPr>
      <w:r>
        <w:t>2.1 Figures and tables</w:t>
      </w:r>
    </w:p>
    <w:p w:rsidR="008B1180" w:rsidRDefault="008B1180">
      <w:pPr>
        <w:pStyle w:val="MainText"/>
        <w:ind w:firstLine="0"/>
      </w:pPr>
      <w:r>
        <w:t xml:space="preserve">Figures should </w:t>
      </w:r>
      <w:proofErr w:type="spellStart"/>
      <w:r>
        <w:t>de</w:t>
      </w:r>
      <w:proofErr w:type="spellEnd"/>
      <w:r>
        <w:t xml:space="preserve"> numbered consecutively as they appear in the text. </w:t>
      </w:r>
    </w:p>
    <w:p w:rsidR="008B1180" w:rsidRDefault="008B1180">
      <w:pPr>
        <w:pStyle w:val="CaptionFiguresTables"/>
      </w:pPr>
      <w:proofErr w:type="gramStart"/>
      <w:r>
        <w:lastRenderedPageBreak/>
        <w:t xml:space="preserve">Table </w:t>
      </w:r>
      <w:r>
        <w:fldChar w:fldCharType="begin"/>
      </w:r>
      <w:r>
        <w:instrText xml:space="preserve"> SEQ Table \n </w:instrText>
      </w:r>
      <w:r>
        <w:fldChar w:fldCharType="separate"/>
      </w:r>
      <w:r w:rsidR="005872CD">
        <w:rPr>
          <w:noProof/>
        </w:rPr>
        <w:t>1</w:t>
      </w:r>
      <w:r>
        <w:fldChar w:fldCharType="end"/>
      </w:r>
      <w:r>
        <w:t>.</w:t>
      </w:r>
      <w:proofErr w:type="gramEnd"/>
      <w:r>
        <w:t xml:space="preserve"> Font sizes of headings. Table captions should always be positioned </w:t>
      </w:r>
      <w:r>
        <w:rPr>
          <w:i/>
        </w:rPr>
        <w:t>above</w:t>
      </w:r>
      <w:r>
        <w:t xml:space="preserve"> the tables. The final sentence of a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8B1180">
        <w:trPr>
          <w:jc w:val="center"/>
        </w:trPr>
        <w:tc>
          <w:tcPr>
            <w:tcW w:w="2016" w:type="dxa"/>
            <w:tcBorders>
              <w:top w:val="single" w:sz="12" w:space="0" w:color="000000"/>
              <w:left w:val="nil"/>
              <w:bottom w:val="single" w:sz="6" w:space="0" w:color="000000"/>
              <w:right w:val="nil"/>
            </w:tcBorders>
          </w:tcPr>
          <w:p w:rsidR="008B1180" w:rsidRDefault="008B1180">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8B1180" w:rsidRDefault="008B1180">
            <w:pPr>
              <w:rPr>
                <w:sz w:val="18"/>
              </w:rPr>
            </w:pPr>
            <w:r>
              <w:rPr>
                <w:sz w:val="18"/>
              </w:rPr>
              <w:t>Example</w:t>
            </w:r>
          </w:p>
        </w:tc>
        <w:tc>
          <w:tcPr>
            <w:tcW w:w="1724" w:type="dxa"/>
            <w:tcBorders>
              <w:top w:val="single" w:sz="12" w:space="0" w:color="000000"/>
              <w:left w:val="nil"/>
              <w:bottom w:val="single" w:sz="6" w:space="0" w:color="000000"/>
              <w:right w:val="nil"/>
            </w:tcBorders>
          </w:tcPr>
          <w:p w:rsidR="008B1180" w:rsidRDefault="008B1180">
            <w:pPr>
              <w:rPr>
                <w:sz w:val="18"/>
              </w:rPr>
            </w:pPr>
            <w:r>
              <w:rPr>
                <w:sz w:val="18"/>
              </w:rPr>
              <w:t>Font size and style</w:t>
            </w:r>
          </w:p>
        </w:tc>
      </w:tr>
      <w:tr w:rsidR="008B1180">
        <w:trPr>
          <w:jc w:val="center"/>
        </w:trPr>
        <w:tc>
          <w:tcPr>
            <w:tcW w:w="2016" w:type="dxa"/>
          </w:tcPr>
          <w:p w:rsidR="008B1180" w:rsidRDefault="008B1180">
            <w:pPr>
              <w:ind w:right="-242"/>
              <w:rPr>
                <w:sz w:val="18"/>
              </w:rPr>
            </w:pPr>
            <w:r>
              <w:rPr>
                <w:sz w:val="18"/>
              </w:rPr>
              <w:t>First level heading</w:t>
            </w:r>
          </w:p>
        </w:tc>
        <w:tc>
          <w:tcPr>
            <w:tcW w:w="2444" w:type="dxa"/>
          </w:tcPr>
          <w:p w:rsidR="008B1180" w:rsidRDefault="008B1180">
            <w:pPr>
              <w:rPr>
                <w:sz w:val="18"/>
              </w:rPr>
            </w:pPr>
            <w:r>
              <w:rPr>
                <w:b/>
                <w:sz w:val="18"/>
              </w:rPr>
              <w:t>1. INTRODUCTION</w:t>
            </w:r>
          </w:p>
        </w:tc>
        <w:tc>
          <w:tcPr>
            <w:tcW w:w="1724" w:type="dxa"/>
          </w:tcPr>
          <w:p w:rsidR="008B1180" w:rsidRDefault="008B1180">
            <w:pPr>
              <w:rPr>
                <w:sz w:val="18"/>
              </w:rPr>
            </w:pPr>
            <w:r>
              <w:rPr>
                <w:sz w:val="18"/>
              </w:rPr>
              <w:t>13 point, bold</w:t>
            </w:r>
          </w:p>
        </w:tc>
      </w:tr>
      <w:tr w:rsidR="008B1180">
        <w:trPr>
          <w:jc w:val="center"/>
        </w:trPr>
        <w:tc>
          <w:tcPr>
            <w:tcW w:w="2016" w:type="dxa"/>
            <w:tcBorders>
              <w:top w:val="nil"/>
              <w:left w:val="nil"/>
              <w:bottom w:val="single" w:sz="4" w:space="0" w:color="auto"/>
              <w:right w:val="nil"/>
            </w:tcBorders>
          </w:tcPr>
          <w:p w:rsidR="008B1180" w:rsidRDefault="008B1180">
            <w:pPr>
              <w:ind w:right="-242"/>
              <w:rPr>
                <w:sz w:val="18"/>
              </w:rPr>
            </w:pPr>
            <w:r>
              <w:rPr>
                <w:sz w:val="18"/>
              </w:rPr>
              <w:t>Second level heading</w:t>
            </w:r>
          </w:p>
          <w:p w:rsidR="008B1180" w:rsidRDefault="008B1180">
            <w:pPr>
              <w:ind w:right="-242"/>
              <w:rPr>
                <w:sz w:val="18"/>
              </w:rPr>
            </w:pPr>
            <w:r>
              <w:rPr>
                <w:sz w:val="18"/>
              </w:rPr>
              <w:t>Third level heading</w:t>
            </w:r>
          </w:p>
        </w:tc>
        <w:tc>
          <w:tcPr>
            <w:tcW w:w="2444" w:type="dxa"/>
            <w:tcBorders>
              <w:top w:val="nil"/>
              <w:left w:val="nil"/>
              <w:bottom w:val="single" w:sz="4" w:space="0" w:color="auto"/>
              <w:right w:val="nil"/>
            </w:tcBorders>
          </w:tcPr>
          <w:p w:rsidR="008B1180" w:rsidRDefault="008B1180">
            <w:pPr>
              <w:rPr>
                <w:b/>
                <w:sz w:val="18"/>
              </w:rPr>
            </w:pPr>
            <w:r>
              <w:rPr>
                <w:b/>
                <w:sz w:val="18"/>
              </w:rPr>
              <w:t>1.1 Printing Area</w:t>
            </w:r>
          </w:p>
          <w:p w:rsidR="008B1180" w:rsidRDefault="008B1180">
            <w:pPr>
              <w:rPr>
                <w:b/>
                <w:sz w:val="18"/>
              </w:rPr>
            </w:pPr>
            <w:r>
              <w:rPr>
                <w:b/>
                <w:sz w:val="18"/>
              </w:rPr>
              <w:t>1.1.1 Text</w:t>
            </w:r>
          </w:p>
        </w:tc>
        <w:tc>
          <w:tcPr>
            <w:tcW w:w="1724" w:type="dxa"/>
            <w:tcBorders>
              <w:top w:val="nil"/>
              <w:left w:val="nil"/>
              <w:bottom w:val="single" w:sz="4" w:space="0" w:color="auto"/>
              <w:right w:val="nil"/>
            </w:tcBorders>
          </w:tcPr>
          <w:p w:rsidR="008B1180" w:rsidRDefault="008B1180">
            <w:pPr>
              <w:rPr>
                <w:sz w:val="18"/>
              </w:rPr>
            </w:pPr>
            <w:r>
              <w:rPr>
                <w:sz w:val="18"/>
              </w:rPr>
              <w:t>13 point, bold</w:t>
            </w:r>
          </w:p>
          <w:p w:rsidR="008B1180" w:rsidRDefault="008B1180">
            <w:pPr>
              <w:rPr>
                <w:sz w:val="18"/>
              </w:rPr>
            </w:pPr>
            <w:r>
              <w:rPr>
                <w:sz w:val="18"/>
              </w:rPr>
              <w:t>11 point, bold</w:t>
            </w:r>
          </w:p>
        </w:tc>
      </w:tr>
    </w:tbl>
    <w:p w:rsidR="008B1180" w:rsidRDefault="008B1180">
      <w:pPr>
        <w:pStyle w:val="MainText"/>
      </w:pPr>
    </w:p>
    <w:p w:rsidR="008B1180" w:rsidRDefault="008B1180">
      <w:pPr>
        <w:pStyle w:val="MainText"/>
      </w:pPr>
      <w:r>
        <w:t xml:space="preserve">Figures and Tables should be placed as close to their reference point in text as possible. All figures and Tables must have titles and must be referenced from within the text. </w:t>
      </w:r>
    </w:p>
    <w:p w:rsidR="008B1180" w:rsidRDefault="008B1180">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F10EB7" w:rsidRDefault="00F10EB7" w:rsidP="00F10EB7">
      <w:pPr>
        <w:pStyle w:val="CaptionFiguresTables"/>
      </w:pPr>
      <w:proofErr w:type="gramStart"/>
      <w:r>
        <w:t xml:space="preserve">Table </w:t>
      </w:r>
      <w:r>
        <w:fldChar w:fldCharType="begin"/>
      </w:r>
      <w:r>
        <w:instrText xml:space="preserve"> SEQ Table \n </w:instrText>
      </w:r>
      <w:r>
        <w:fldChar w:fldCharType="separate"/>
      </w:r>
      <w:r>
        <w:rPr>
          <w:noProof/>
        </w:rPr>
        <w:t>1</w:t>
      </w:r>
      <w:r>
        <w:fldChar w:fldCharType="end"/>
      </w:r>
      <w:r>
        <w:t>.</w:t>
      </w:r>
      <w:proofErr w:type="gramEnd"/>
      <w:r>
        <w:t xml:space="preserve"> Font sizes of headings. Table captions should always be positioned </w:t>
      </w:r>
      <w:r>
        <w:rPr>
          <w:i/>
        </w:rPr>
        <w:t>above</w:t>
      </w:r>
      <w:r>
        <w:t xml:space="preserve"> the tables. The final sentence of a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2016"/>
        <w:gridCol w:w="2444"/>
        <w:gridCol w:w="1724"/>
      </w:tblGrid>
      <w:tr w:rsidR="00F10EB7" w:rsidTr="00797A22">
        <w:trPr>
          <w:jc w:val="center"/>
        </w:trPr>
        <w:tc>
          <w:tcPr>
            <w:tcW w:w="2016" w:type="dxa"/>
            <w:tcBorders>
              <w:top w:val="single" w:sz="12" w:space="0" w:color="000000"/>
              <w:left w:val="nil"/>
              <w:bottom w:val="single" w:sz="6" w:space="0" w:color="000000"/>
              <w:right w:val="nil"/>
            </w:tcBorders>
          </w:tcPr>
          <w:p w:rsidR="00F10EB7" w:rsidRDefault="00F10EB7" w:rsidP="00797A22">
            <w:pPr>
              <w:ind w:right="-242"/>
              <w:rPr>
                <w:sz w:val="18"/>
              </w:rPr>
            </w:pPr>
            <w:r>
              <w:rPr>
                <w:sz w:val="18"/>
              </w:rPr>
              <w:t>Heading level</w:t>
            </w:r>
          </w:p>
        </w:tc>
        <w:tc>
          <w:tcPr>
            <w:tcW w:w="2444" w:type="dxa"/>
            <w:tcBorders>
              <w:top w:val="single" w:sz="12" w:space="0" w:color="000000"/>
              <w:left w:val="nil"/>
              <w:bottom w:val="single" w:sz="6" w:space="0" w:color="000000"/>
              <w:right w:val="nil"/>
            </w:tcBorders>
          </w:tcPr>
          <w:p w:rsidR="00F10EB7" w:rsidRDefault="00F10EB7" w:rsidP="00797A22">
            <w:pPr>
              <w:rPr>
                <w:sz w:val="18"/>
              </w:rPr>
            </w:pPr>
            <w:r>
              <w:rPr>
                <w:sz w:val="18"/>
              </w:rPr>
              <w:t>Example</w:t>
            </w:r>
          </w:p>
        </w:tc>
        <w:tc>
          <w:tcPr>
            <w:tcW w:w="1724" w:type="dxa"/>
            <w:tcBorders>
              <w:top w:val="single" w:sz="12" w:space="0" w:color="000000"/>
              <w:left w:val="nil"/>
              <w:bottom w:val="single" w:sz="6" w:space="0" w:color="000000"/>
              <w:right w:val="nil"/>
            </w:tcBorders>
          </w:tcPr>
          <w:p w:rsidR="00F10EB7" w:rsidRDefault="00F10EB7" w:rsidP="00797A22">
            <w:pPr>
              <w:rPr>
                <w:sz w:val="18"/>
              </w:rPr>
            </w:pPr>
            <w:r>
              <w:rPr>
                <w:sz w:val="18"/>
              </w:rPr>
              <w:t>Font size and style</w:t>
            </w:r>
          </w:p>
        </w:tc>
      </w:tr>
      <w:tr w:rsidR="00F10EB7" w:rsidTr="00797A22">
        <w:trPr>
          <w:jc w:val="center"/>
        </w:trPr>
        <w:tc>
          <w:tcPr>
            <w:tcW w:w="2016" w:type="dxa"/>
          </w:tcPr>
          <w:p w:rsidR="00F10EB7" w:rsidRDefault="00F10EB7" w:rsidP="00797A22">
            <w:pPr>
              <w:ind w:right="-242"/>
              <w:rPr>
                <w:sz w:val="18"/>
              </w:rPr>
            </w:pPr>
            <w:r>
              <w:rPr>
                <w:sz w:val="18"/>
              </w:rPr>
              <w:t>First level heading</w:t>
            </w:r>
          </w:p>
        </w:tc>
        <w:tc>
          <w:tcPr>
            <w:tcW w:w="2444" w:type="dxa"/>
          </w:tcPr>
          <w:p w:rsidR="00F10EB7" w:rsidRDefault="00F10EB7" w:rsidP="00797A22">
            <w:pPr>
              <w:rPr>
                <w:sz w:val="18"/>
              </w:rPr>
            </w:pPr>
            <w:r>
              <w:rPr>
                <w:b/>
                <w:sz w:val="18"/>
              </w:rPr>
              <w:t>1. INTRODUCTION</w:t>
            </w:r>
          </w:p>
        </w:tc>
        <w:tc>
          <w:tcPr>
            <w:tcW w:w="1724" w:type="dxa"/>
          </w:tcPr>
          <w:p w:rsidR="00F10EB7" w:rsidRDefault="00F10EB7" w:rsidP="00797A22">
            <w:pPr>
              <w:rPr>
                <w:sz w:val="18"/>
              </w:rPr>
            </w:pPr>
            <w:r>
              <w:rPr>
                <w:sz w:val="18"/>
              </w:rPr>
              <w:t>13 point, bold</w:t>
            </w:r>
          </w:p>
        </w:tc>
      </w:tr>
      <w:tr w:rsidR="00F10EB7" w:rsidTr="00797A22">
        <w:trPr>
          <w:jc w:val="center"/>
        </w:trPr>
        <w:tc>
          <w:tcPr>
            <w:tcW w:w="2016" w:type="dxa"/>
            <w:tcBorders>
              <w:top w:val="nil"/>
              <w:left w:val="nil"/>
              <w:bottom w:val="single" w:sz="4" w:space="0" w:color="auto"/>
              <w:right w:val="nil"/>
            </w:tcBorders>
          </w:tcPr>
          <w:p w:rsidR="00F10EB7" w:rsidRDefault="00F10EB7" w:rsidP="00797A22">
            <w:pPr>
              <w:ind w:right="-242"/>
              <w:rPr>
                <w:sz w:val="18"/>
              </w:rPr>
            </w:pPr>
            <w:r>
              <w:rPr>
                <w:sz w:val="18"/>
              </w:rPr>
              <w:t>Second level heading</w:t>
            </w:r>
          </w:p>
          <w:p w:rsidR="00F10EB7" w:rsidRDefault="00F10EB7" w:rsidP="00797A22">
            <w:pPr>
              <w:ind w:right="-242"/>
              <w:rPr>
                <w:sz w:val="18"/>
              </w:rPr>
            </w:pPr>
            <w:r>
              <w:rPr>
                <w:sz w:val="18"/>
              </w:rPr>
              <w:t>Third level heading</w:t>
            </w:r>
          </w:p>
        </w:tc>
        <w:tc>
          <w:tcPr>
            <w:tcW w:w="2444" w:type="dxa"/>
            <w:tcBorders>
              <w:top w:val="nil"/>
              <w:left w:val="nil"/>
              <w:bottom w:val="single" w:sz="4" w:space="0" w:color="auto"/>
              <w:right w:val="nil"/>
            </w:tcBorders>
          </w:tcPr>
          <w:p w:rsidR="00F10EB7" w:rsidRDefault="00F10EB7" w:rsidP="00797A22">
            <w:pPr>
              <w:rPr>
                <w:b/>
                <w:sz w:val="18"/>
              </w:rPr>
            </w:pPr>
            <w:r>
              <w:rPr>
                <w:b/>
                <w:sz w:val="18"/>
              </w:rPr>
              <w:t>1.1 Printing Area</w:t>
            </w:r>
          </w:p>
          <w:p w:rsidR="00F10EB7" w:rsidRDefault="00F10EB7" w:rsidP="00797A22">
            <w:pPr>
              <w:rPr>
                <w:b/>
                <w:sz w:val="18"/>
              </w:rPr>
            </w:pPr>
            <w:r>
              <w:rPr>
                <w:b/>
                <w:sz w:val="18"/>
              </w:rPr>
              <w:t>1.1.1 Text</w:t>
            </w:r>
          </w:p>
        </w:tc>
        <w:tc>
          <w:tcPr>
            <w:tcW w:w="1724" w:type="dxa"/>
            <w:tcBorders>
              <w:top w:val="nil"/>
              <w:left w:val="nil"/>
              <w:bottom w:val="single" w:sz="4" w:space="0" w:color="auto"/>
              <w:right w:val="nil"/>
            </w:tcBorders>
          </w:tcPr>
          <w:p w:rsidR="00F10EB7" w:rsidRDefault="00F10EB7" w:rsidP="00797A22">
            <w:pPr>
              <w:rPr>
                <w:sz w:val="18"/>
              </w:rPr>
            </w:pPr>
            <w:r>
              <w:rPr>
                <w:sz w:val="18"/>
              </w:rPr>
              <w:t>13 point, bold</w:t>
            </w:r>
          </w:p>
          <w:p w:rsidR="00F10EB7" w:rsidRDefault="00F10EB7" w:rsidP="00797A22">
            <w:pPr>
              <w:rPr>
                <w:sz w:val="18"/>
              </w:rPr>
            </w:pPr>
            <w:r>
              <w:rPr>
                <w:sz w:val="18"/>
              </w:rPr>
              <w:t>11 point, bold</w:t>
            </w:r>
          </w:p>
        </w:tc>
      </w:tr>
    </w:tbl>
    <w:p w:rsidR="00F10EB7" w:rsidRDefault="00F10EB7" w:rsidP="00F10EB7">
      <w:pPr>
        <w:pStyle w:val="MainText"/>
      </w:pPr>
    </w:p>
    <w:p w:rsidR="00F10EB7" w:rsidRDefault="00F10EB7" w:rsidP="00F10EB7">
      <w:pPr>
        <w:pStyle w:val="MainText"/>
      </w:pPr>
      <w:r>
        <w:t xml:space="preserve">Figures and Tables should be placed as close to their reference point in text as possible. All figures and Tables must have titles and must be referenced from within the text. </w:t>
      </w:r>
    </w:p>
    <w:p w:rsidR="00F10EB7" w:rsidRDefault="00F10EB7" w:rsidP="00F10EB7">
      <w:pPr>
        <w:pStyle w:val="MainText"/>
      </w:pPr>
      <w:r>
        <w:t xml:space="preserve">Avoid </w:t>
      </w:r>
      <w:proofErr w:type="spellStart"/>
      <w:r>
        <w:t>colour</w:t>
      </w:r>
      <w:proofErr w:type="spellEnd"/>
      <w:r>
        <w:t xml:space="preserve"> images as the proceedings will be printed in black and white.</w:t>
      </w:r>
    </w:p>
    <w:p w:rsidR="008B1180" w:rsidRDefault="008B1180">
      <w:pPr>
        <w:pStyle w:val="MainText"/>
      </w:pPr>
    </w:p>
    <w:p w:rsidR="008B1180" w:rsidRDefault="008B1180">
      <w:pPr>
        <w:pStyle w:val="ThirdOrderHeading"/>
      </w:pPr>
      <w:r>
        <w:t>2.1.1 Heading</w:t>
      </w:r>
    </w:p>
    <w:p w:rsidR="008B1180" w:rsidRDefault="008B1180">
      <w:pPr>
        <w:pStyle w:val="MainText"/>
        <w:ind w:firstLine="0"/>
      </w:pPr>
      <w:r>
        <w:t>Enter the text here.</w:t>
      </w:r>
    </w:p>
    <w:p w:rsidR="008B1180" w:rsidRDefault="008B1180">
      <w:pPr>
        <w:pStyle w:val="FirstOrderHeadings"/>
      </w:pPr>
      <w:r>
        <w:t>CONCLUSION</w:t>
      </w:r>
    </w:p>
    <w:p w:rsidR="008B1180" w:rsidRDefault="008B1180">
      <w:pPr>
        <w:pStyle w:val="MainText"/>
        <w:ind w:firstLine="0"/>
      </w:pPr>
      <w:r>
        <w:t>Clearly indicate advantages, limitations and possible applications.</w:t>
      </w:r>
    </w:p>
    <w:p w:rsidR="008B1180" w:rsidRDefault="008B1180">
      <w:pPr>
        <w:pStyle w:val="Acknowledgement"/>
      </w:pPr>
      <w:r>
        <w:t>ACKNOWLEDGEMENT</w:t>
      </w:r>
    </w:p>
    <w:p w:rsidR="008B1180" w:rsidRDefault="008B1180">
      <w:pPr>
        <w:pStyle w:val="MainText"/>
        <w:ind w:firstLine="0"/>
      </w:pPr>
      <w:r>
        <w:t>A brief acknowledgement section may be included here.</w:t>
      </w:r>
    </w:p>
    <w:p w:rsidR="008B1180" w:rsidRDefault="008B1180">
      <w:pPr>
        <w:pStyle w:val="ReferencesTitle"/>
      </w:pPr>
      <w:r>
        <w:t>REFERENCES</w:t>
      </w:r>
    </w:p>
    <w:p w:rsidR="008B1180" w:rsidRDefault="008B1180">
      <w:pPr>
        <w:pStyle w:val="ReferencesText"/>
      </w:pPr>
      <w:r>
        <w:t xml:space="preserve">References and Citations should follow the Harvard (or author-date) system convention. Check the examples. If a referenced paper has three or more authors the reference should always appear as the first author followed by et al. </w:t>
      </w:r>
    </w:p>
    <w:p w:rsidR="008B1180" w:rsidRDefault="008B1180">
      <w:pPr>
        <w:pStyle w:val="ReferencesText"/>
        <w:rPr>
          <w:b/>
        </w:rPr>
      </w:pPr>
      <w:r>
        <w:rPr>
          <w:b/>
        </w:rPr>
        <w:t>Book</w:t>
      </w:r>
    </w:p>
    <w:p w:rsidR="008B1180" w:rsidRDefault="008B1180">
      <w:pPr>
        <w:pStyle w:val="ReferencesText"/>
      </w:pPr>
      <w:proofErr w:type="gramStart"/>
      <w:r>
        <w:t>Author, year.</w:t>
      </w:r>
      <w:proofErr w:type="gramEnd"/>
      <w:r>
        <w:t xml:space="preserve"> </w:t>
      </w:r>
      <w:proofErr w:type="gramStart"/>
      <w:r>
        <w:rPr>
          <w:i/>
        </w:rPr>
        <w:t>Title (in italics).</w:t>
      </w:r>
      <w:proofErr w:type="gramEnd"/>
      <w:r>
        <w:t xml:space="preserve"> </w:t>
      </w:r>
      <w:proofErr w:type="gramStart"/>
      <w:r>
        <w:t>Publisher, location of publisher.</w:t>
      </w:r>
      <w:proofErr w:type="gramEnd"/>
    </w:p>
    <w:p w:rsidR="008B1180" w:rsidRDefault="008B1180">
      <w:pPr>
        <w:pStyle w:val="ReferencesText"/>
      </w:pPr>
      <w:proofErr w:type="spellStart"/>
      <w:proofErr w:type="gramStart"/>
      <w:r>
        <w:t>Abiteboul</w:t>
      </w:r>
      <w:proofErr w:type="spellEnd"/>
      <w:r>
        <w:t>, S. et al, 2000.</w:t>
      </w:r>
      <w:proofErr w:type="gramEnd"/>
      <w:r>
        <w:t xml:space="preserve"> </w:t>
      </w:r>
      <w:r>
        <w:rPr>
          <w:i/>
        </w:rPr>
        <w:t xml:space="preserve">Data on the Web: From Relations to </w:t>
      </w:r>
      <w:proofErr w:type="spellStart"/>
      <w:r>
        <w:rPr>
          <w:i/>
        </w:rPr>
        <w:t>Semistructured</w:t>
      </w:r>
      <w:proofErr w:type="spellEnd"/>
      <w:r>
        <w:rPr>
          <w:i/>
        </w:rPr>
        <w:t xml:space="preserve"> Data and XML</w:t>
      </w:r>
      <w:r>
        <w:t xml:space="preserve">. </w:t>
      </w:r>
      <w:proofErr w:type="gramStart"/>
      <w:r>
        <w:t>Morgan Kaufmann Publishers, San Francisco, USA.</w:t>
      </w:r>
      <w:proofErr w:type="gramEnd"/>
    </w:p>
    <w:p w:rsidR="008B1180" w:rsidRDefault="008B1180">
      <w:pPr>
        <w:pStyle w:val="ReferencesText"/>
        <w:rPr>
          <w:b/>
        </w:rPr>
      </w:pPr>
      <w:r>
        <w:rPr>
          <w:b/>
        </w:rPr>
        <w:t>Journal</w:t>
      </w:r>
    </w:p>
    <w:p w:rsidR="008B1180" w:rsidRDefault="008B1180">
      <w:pPr>
        <w:pStyle w:val="ReferencesText"/>
      </w:pPr>
      <w:r>
        <w:t xml:space="preserve">Author, year. Paper title. </w:t>
      </w:r>
      <w:r>
        <w:rPr>
          <w:i/>
        </w:rPr>
        <w:t>Journal name (in italics)</w:t>
      </w:r>
      <w:r>
        <w:t>, volume and issue numbers, inclusive pages.</w:t>
      </w:r>
    </w:p>
    <w:p w:rsidR="008B1180" w:rsidRDefault="008B1180">
      <w:pPr>
        <w:pStyle w:val="ReferencesText"/>
      </w:pPr>
      <w:proofErr w:type="spellStart"/>
      <w:r>
        <w:t>Bodorik</w:t>
      </w:r>
      <w:proofErr w:type="spellEnd"/>
      <w:r>
        <w:t xml:space="preserve"> P. et al, 1991. Deciding to Correct Distributed Query Processing. </w:t>
      </w:r>
      <w:r>
        <w:rPr>
          <w:i/>
        </w:rPr>
        <w:t>In IEEE Transactions on Data and Knowledge Engineering</w:t>
      </w:r>
      <w:r>
        <w:t>, Vol. 4, No. 3,pp 253-265.</w:t>
      </w:r>
    </w:p>
    <w:p w:rsidR="008B1180" w:rsidRDefault="008B1180">
      <w:pPr>
        <w:pStyle w:val="ReferencesText"/>
        <w:rPr>
          <w:b/>
        </w:rPr>
      </w:pPr>
      <w:r>
        <w:rPr>
          <w:b/>
        </w:rPr>
        <w:t>Conference paper or contributed volume</w:t>
      </w:r>
    </w:p>
    <w:p w:rsidR="008B1180" w:rsidRDefault="008B1180">
      <w:pPr>
        <w:pStyle w:val="ReferencesText"/>
      </w:pPr>
      <w:r>
        <w:t xml:space="preserve">Author, year, paper title. </w:t>
      </w:r>
      <w:r>
        <w:rPr>
          <w:i/>
        </w:rPr>
        <w:t>Proceedings title (in italics)</w:t>
      </w:r>
      <w:r>
        <w:t>. City, country, inclusive pages.</w:t>
      </w:r>
    </w:p>
    <w:p w:rsidR="008B1180" w:rsidRDefault="008B1180">
      <w:pPr>
        <w:pStyle w:val="ReferencesText"/>
        <w:rPr>
          <w:lang w:val="pt-PT"/>
        </w:rPr>
      </w:pPr>
      <w:r>
        <w:lastRenderedPageBreak/>
        <w:t xml:space="preserve">Beck, K. and Ralph, J., 1994. Patterns Generates Architectures. </w:t>
      </w:r>
      <w:r>
        <w:rPr>
          <w:i/>
          <w:color w:val="000000"/>
        </w:rPr>
        <w:t xml:space="preserve"> Proceedings of </w:t>
      </w:r>
      <w:r>
        <w:rPr>
          <w:i/>
        </w:rPr>
        <w:t>European Conference of Object-Oriented Programming.</w:t>
      </w:r>
      <w:r>
        <w:t xml:space="preserve"> </w:t>
      </w:r>
      <w:r>
        <w:rPr>
          <w:lang w:val="pt-PT"/>
        </w:rPr>
        <w:t>Bologna, Italy, pp. 139-149.</w:t>
      </w:r>
    </w:p>
    <w:p w:rsidR="008B1180" w:rsidRDefault="008B1180">
      <w:pPr>
        <w:pStyle w:val="ReferencesText"/>
        <w:rPr>
          <w:lang w:val="pt-PT"/>
        </w:rPr>
      </w:pPr>
    </w:p>
    <w:p w:rsidR="008B1180" w:rsidRDefault="008B1180">
      <w:pPr>
        <w:pStyle w:val="ReferencesText"/>
        <w:rPr>
          <w:lang w:val="pt-PT"/>
        </w:rPr>
      </w:pPr>
    </w:p>
    <w:p w:rsidR="00BB0AC0" w:rsidRDefault="00BB0AC0" w:rsidP="004945A1">
      <w:pPr>
        <w:pStyle w:val="MainText"/>
        <w:rPr>
          <w:sz w:val="18"/>
        </w:rPr>
      </w:pPr>
      <w:bookmarkStart w:id="1" w:name="BIB__bib"/>
    </w:p>
    <w:p w:rsidR="00F47B15" w:rsidRDefault="00F47B15" w:rsidP="004945A1">
      <w:pPr>
        <w:pStyle w:val="MainText"/>
        <w:rPr>
          <w:sz w:val="18"/>
        </w:rPr>
      </w:pPr>
    </w:p>
    <w:p w:rsidR="00BB0AC0" w:rsidRDefault="00BB0AC0" w:rsidP="004945A1">
      <w:pPr>
        <w:pStyle w:val="MainText"/>
        <w:rPr>
          <w:sz w:val="18"/>
        </w:rPr>
      </w:pPr>
      <w:bookmarkStart w:id="2" w:name="BIB_hpx_5fpgas_5f2014"/>
      <w:r w:rsidRPr="00BB0AC0">
        <w:rPr>
          <w:vanish/>
          <w:sz w:val="18"/>
        </w:rPr>
        <w:t>Kaiser et al. 2014</w:t>
      </w:r>
      <w:bookmarkStart w:id="3" w:name="B4B_hpx_5fpgas_5f2014"/>
      <w:bookmarkEnd w:id="2"/>
      <w:bookmarkEnd w:id="3"/>
      <w:r w:rsidRPr="00BB0AC0">
        <w:rPr>
          <w:sz w:val="18"/>
        </w:rPr>
        <w:t xml:space="preserve">Kaiser, H., Heller, T., </w:t>
      </w:r>
      <w:proofErr w:type="spellStart"/>
      <w:r w:rsidRPr="00BB0AC0">
        <w:rPr>
          <w:sz w:val="18"/>
        </w:rPr>
        <w:t>Adelstein-Lelbach</w:t>
      </w:r>
      <w:proofErr w:type="spellEnd"/>
      <w:r w:rsidRPr="00BB0AC0">
        <w:rPr>
          <w:sz w:val="18"/>
        </w:rPr>
        <w:t xml:space="preserve">, B., Serio, A. &amp; Fey, D. (2014), HPX: A Task Based Programming Model in a Global Address Space, </w:t>
      </w:r>
      <w:r w:rsidRPr="00BB0AC0">
        <w:rPr>
          <w:i/>
          <w:sz w:val="18"/>
        </w:rPr>
        <w:t>in</w:t>
      </w:r>
      <w:r w:rsidRPr="00BB0AC0">
        <w:rPr>
          <w:sz w:val="18"/>
        </w:rPr>
        <w:t xml:space="preserve"> ‘Proceedings of the 8th International Conference on Partitioned Global Address Space Programming Models’, PGAS ’14, ACM, New York, NY, USA, pp. 6:1–6:11. http://doi.acm.org/10.1145/2676870.2676883</w:t>
      </w:r>
    </w:p>
    <w:p w:rsidR="00BB0AC0" w:rsidRDefault="00BB0AC0" w:rsidP="004945A1">
      <w:pPr>
        <w:pStyle w:val="MainText"/>
        <w:rPr>
          <w:sz w:val="18"/>
        </w:rPr>
      </w:pPr>
      <w:bookmarkStart w:id="4" w:name="BIB_kaiser_3a2015_3ahpl_3a2832241_2e2832"/>
      <w:r w:rsidRPr="00BB0AC0">
        <w:rPr>
          <w:vanish/>
          <w:sz w:val="18"/>
        </w:rPr>
        <w:t>Kaiser et al. 2015</w:t>
      </w:r>
      <w:bookmarkStart w:id="5" w:name="B4B_kaiser_3a2015_3ahpl_3a2832241_2e2832"/>
      <w:bookmarkEnd w:id="4"/>
      <w:bookmarkEnd w:id="5"/>
      <w:r w:rsidRPr="00BB0AC0">
        <w:rPr>
          <w:sz w:val="18"/>
        </w:rPr>
        <w:t xml:space="preserve">Kaiser, H., Heller, T., Bourgeois, D. &amp; Fey, D. (2015), Higher-level parallelization for local and distributed asynchronous task-based programming, </w:t>
      </w:r>
      <w:r w:rsidRPr="00BB0AC0">
        <w:rPr>
          <w:i/>
          <w:sz w:val="18"/>
        </w:rPr>
        <w:t>in</w:t>
      </w:r>
      <w:r w:rsidRPr="00BB0AC0">
        <w:rPr>
          <w:sz w:val="18"/>
        </w:rPr>
        <w:t xml:space="preserve"> ‘Proceedings of the First International Workshop on Extreme Scale Programming Models and Middleware’, ESPM ’15, ACM, New York, NY, USA, pp. 29–37. http://doi.acm.org/10.1145/2832241.2832244</w:t>
      </w:r>
    </w:p>
    <w:p w:rsidR="00BB0AC0" w:rsidRDefault="00BB0AC0" w:rsidP="004945A1">
      <w:pPr>
        <w:pStyle w:val="MainText"/>
        <w:rPr>
          <w:sz w:val="18"/>
        </w:rPr>
      </w:pPr>
      <w:bookmarkStart w:id="6" w:name="BIB_kale_3a1993_3acpc_3a165854_2e165874"/>
      <w:r w:rsidRPr="00BB0AC0">
        <w:rPr>
          <w:vanish/>
          <w:sz w:val="18"/>
        </w:rPr>
        <w:t>Kale &amp; Krishnan 1993</w:t>
      </w:r>
      <w:bookmarkStart w:id="7" w:name="B4B_kale_3a1993_3acpc_3a165854_2e165874"/>
      <w:bookmarkEnd w:id="6"/>
      <w:bookmarkEnd w:id="7"/>
      <w:r w:rsidRPr="00BB0AC0">
        <w:rPr>
          <w:sz w:val="18"/>
        </w:rPr>
        <w:t xml:space="preserve">Kale, L. V. &amp; Krishnan, S. (1993), Charm++: A portable concurrent object oriented system based on </w:t>
      </w:r>
      <w:proofErr w:type="spellStart"/>
      <w:r w:rsidRPr="00BB0AC0">
        <w:rPr>
          <w:sz w:val="18"/>
        </w:rPr>
        <w:t>c++</w:t>
      </w:r>
      <w:proofErr w:type="spellEnd"/>
      <w:r w:rsidRPr="00BB0AC0">
        <w:rPr>
          <w:sz w:val="18"/>
        </w:rPr>
        <w:t xml:space="preserve">, </w:t>
      </w:r>
      <w:r w:rsidRPr="00BB0AC0">
        <w:rPr>
          <w:i/>
          <w:sz w:val="18"/>
        </w:rPr>
        <w:t>in</w:t>
      </w:r>
      <w:r w:rsidRPr="00BB0AC0">
        <w:rPr>
          <w:sz w:val="18"/>
        </w:rPr>
        <w:t xml:space="preserve"> ‘Proceedings of the Eighth Annual Conference on Object-oriented Programming Systems, Languages, and Applications’, OOPSLA ’93, ACM, New York, NY, USA, pp. 91–108. http://doi.acm.org/10.1145/165854.165874</w:t>
      </w:r>
    </w:p>
    <w:p w:rsidR="00BB0AC0" w:rsidRDefault="00BB0AC0" w:rsidP="004945A1">
      <w:pPr>
        <w:pStyle w:val="MainText"/>
        <w:rPr>
          <w:sz w:val="18"/>
        </w:rPr>
      </w:pPr>
      <w:bookmarkStart w:id="8" w:name="BIB_conf_2fcluster_2fsoumagnekzckar13"/>
      <w:r w:rsidRPr="00BB0AC0">
        <w:rPr>
          <w:vanish/>
          <w:sz w:val="18"/>
        </w:rPr>
        <w:t>Soumagne et al. 2013</w:t>
      </w:r>
      <w:bookmarkStart w:id="9" w:name="B4B_conf_2fcluster_2fsoumagnekzckar13"/>
      <w:bookmarkEnd w:id="8"/>
      <w:bookmarkEnd w:id="9"/>
      <w:proofErr w:type="spellStart"/>
      <w:r w:rsidRPr="00BB0AC0">
        <w:rPr>
          <w:sz w:val="18"/>
        </w:rPr>
        <w:t>Soumagne</w:t>
      </w:r>
      <w:proofErr w:type="spellEnd"/>
      <w:r w:rsidRPr="00BB0AC0">
        <w:rPr>
          <w:sz w:val="18"/>
        </w:rPr>
        <w:t xml:space="preserve">, J., Kimpe, D., </w:t>
      </w:r>
      <w:proofErr w:type="spellStart"/>
      <w:r w:rsidRPr="00BB0AC0">
        <w:rPr>
          <w:sz w:val="18"/>
        </w:rPr>
        <w:t>Zounmevo</w:t>
      </w:r>
      <w:proofErr w:type="spellEnd"/>
      <w:r w:rsidRPr="00BB0AC0">
        <w:rPr>
          <w:sz w:val="18"/>
        </w:rPr>
        <w:t xml:space="preserve">, J. A., Chaarawi, M., Koziol, Q., </w:t>
      </w:r>
      <w:proofErr w:type="spellStart"/>
      <w:r w:rsidRPr="00BB0AC0">
        <w:rPr>
          <w:sz w:val="18"/>
        </w:rPr>
        <w:t>Afsahi</w:t>
      </w:r>
      <w:proofErr w:type="spellEnd"/>
      <w:r w:rsidRPr="00BB0AC0">
        <w:rPr>
          <w:sz w:val="18"/>
        </w:rPr>
        <w:t xml:space="preserve">, A. &amp; Ross, R. B. (2013), Mercury: Enabling remote procedure call for high-performance computing., </w:t>
      </w:r>
      <w:r w:rsidRPr="00BB0AC0">
        <w:rPr>
          <w:i/>
          <w:sz w:val="18"/>
        </w:rPr>
        <w:t>in</w:t>
      </w:r>
      <w:r w:rsidRPr="00BB0AC0">
        <w:rPr>
          <w:sz w:val="18"/>
        </w:rPr>
        <w:t xml:space="preserve"> ‘CLUSTER’, IEEE Computer Society, pp. 1–8. http://dblp.uni-trier.de/db/conf/cluster/cluster2013.html#SoumagneKZCKAR13</w:t>
      </w:r>
    </w:p>
    <w:p w:rsidR="00BB0AC0" w:rsidRDefault="00BB0AC0" w:rsidP="004945A1">
      <w:pPr>
        <w:pStyle w:val="MainText"/>
        <w:rPr>
          <w:sz w:val="18"/>
        </w:rPr>
      </w:pPr>
      <w:bookmarkStart w:id="10" w:name="BIB_cxx17_5fdraft_5fstandard"/>
      <w:r w:rsidRPr="00BB0AC0">
        <w:rPr>
          <w:vanish/>
          <w:sz w:val="18"/>
        </w:rPr>
        <w:t>The C++ Standards Committee 2017</w:t>
      </w:r>
      <w:bookmarkStart w:id="11" w:name="B4B_cxx17_5fdraft_5fstandard"/>
      <w:bookmarkEnd w:id="10"/>
      <w:bookmarkEnd w:id="11"/>
      <w:r w:rsidRPr="00BB0AC0">
        <w:rPr>
          <w:sz w:val="18"/>
        </w:rPr>
        <w:t>The C++ Standards Committee (2017), ISO/IEC Draft International Standard 14882, Programming Language C++, Technical report, Geneva, Switzerland: International Organization for Standardization (ISO).</w:t>
      </w:r>
    </w:p>
    <w:p w:rsidR="00BB0AC0" w:rsidRDefault="00BB0AC0" w:rsidP="004945A1">
      <w:pPr>
        <w:pStyle w:val="MainText"/>
        <w:rPr>
          <w:sz w:val="18"/>
        </w:rPr>
      </w:pPr>
      <w:bookmarkStart w:id="12" w:name="BIB_qthreadsapi"/>
      <w:r w:rsidRPr="00BB0AC0">
        <w:rPr>
          <w:vanish/>
          <w:sz w:val="18"/>
        </w:rPr>
        <w:t>Wheeler et al. 2008</w:t>
      </w:r>
      <w:bookmarkStart w:id="13" w:name="B4B_qthreadsapi"/>
      <w:bookmarkEnd w:id="12"/>
      <w:bookmarkEnd w:id="13"/>
      <w:r w:rsidRPr="00BB0AC0">
        <w:rPr>
          <w:sz w:val="18"/>
        </w:rPr>
        <w:t xml:space="preserve">Wheeler, K., Murphy, R. &amp; </w:t>
      </w:r>
      <w:proofErr w:type="spellStart"/>
      <w:r w:rsidRPr="00BB0AC0">
        <w:rPr>
          <w:sz w:val="18"/>
        </w:rPr>
        <w:t>Thain</w:t>
      </w:r>
      <w:proofErr w:type="spellEnd"/>
      <w:r w:rsidRPr="00BB0AC0">
        <w:rPr>
          <w:sz w:val="18"/>
        </w:rPr>
        <w:t xml:space="preserve">, D. (2008), </w:t>
      </w:r>
      <w:proofErr w:type="spellStart"/>
      <w:r w:rsidRPr="00BB0AC0">
        <w:rPr>
          <w:sz w:val="18"/>
        </w:rPr>
        <w:t>Qthreads</w:t>
      </w:r>
      <w:proofErr w:type="spellEnd"/>
      <w:r w:rsidRPr="00BB0AC0">
        <w:rPr>
          <w:sz w:val="18"/>
        </w:rPr>
        <w:t xml:space="preserve">: An </w:t>
      </w:r>
      <w:proofErr w:type="spellStart"/>
      <w:proofErr w:type="gramStart"/>
      <w:r w:rsidRPr="00BB0AC0">
        <w:rPr>
          <w:sz w:val="18"/>
        </w:rPr>
        <w:t>api</w:t>
      </w:r>
      <w:proofErr w:type="spellEnd"/>
      <w:proofErr w:type="gramEnd"/>
      <w:r w:rsidRPr="00BB0AC0">
        <w:rPr>
          <w:sz w:val="18"/>
        </w:rPr>
        <w:t xml:space="preserve"> for programming with millions of lightweight threads, </w:t>
      </w:r>
      <w:r w:rsidRPr="00BB0AC0">
        <w:rPr>
          <w:i/>
          <w:sz w:val="18"/>
        </w:rPr>
        <w:t>in</w:t>
      </w:r>
      <w:r w:rsidRPr="00BB0AC0">
        <w:rPr>
          <w:sz w:val="18"/>
        </w:rPr>
        <w:t xml:space="preserve"> ‘Parallel and Distributed Processing, 2008. </w:t>
      </w:r>
      <w:proofErr w:type="gramStart"/>
      <w:r w:rsidRPr="00BB0AC0">
        <w:rPr>
          <w:sz w:val="18"/>
        </w:rPr>
        <w:t>IPDPS 2008.</w:t>
      </w:r>
      <w:proofErr w:type="gramEnd"/>
      <w:r w:rsidRPr="00BB0AC0">
        <w:rPr>
          <w:sz w:val="18"/>
        </w:rPr>
        <w:t xml:space="preserve"> IEEE International Symposium on’, pp. 1–8.</w:t>
      </w:r>
    </w:p>
    <w:bookmarkEnd w:id="1"/>
    <w:p w:rsidR="008B1180" w:rsidRPr="004945A1" w:rsidRDefault="008B1180" w:rsidP="00C63832">
      <w:pPr>
        <w:pStyle w:val="References"/>
      </w:pPr>
    </w:p>
    <w:sectPr w:rsidR="008B1180" w:rsidRPr="004945A1" w:rsidSect="00502DC0">
      <w:type w:val="continuous"/>
      <w:pgSz w:w="11907" w:h="16840" w:code="9"/>
      <w:pgMar w:top="1871" w:right="1418" w:bottom="2268" w:left="1701" w:header="851" w:footer="141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6C85"/>
    <w:multiLevelType w:val="hybridMultilevel"/>
    <w:tmpl w:val="E814EEB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nsid w:val="4BD15CB0"/>
    <w:multiLevelType w:val="hybridMultilevel"/>
    <w:tmpl w:val="12A8F91E"/>
    <w:lvl w:ilvl="0" w:tplc="0809000F">
      <w:start w:val="1"/>
      <w:numFmt w:val="decimal"/>
      <w:lvlText w:val="%1."/>
      <w:lvlJc w:val="left"/>
      <w:pPr>
        <w:ind w:left="1004" w:hanging="360"/>
      </w:pPr>
      <w:rPr>
        <w:rFont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
    <w:nsid w:val="5F0162E7"/>
    <w:multiLevelType w:val="hybridMultilevel"/>
    <w:tmpl w:val="F110BB00"/>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
    <w:nsid w:val="78EC3D27"/>
    <w:multiLevelType w:val="hybridMultilevel"/>
    <w:tmpl w:val="C48A560C"/>
    <w:lvl w:ilvl="0" w:tplc="5A861F6C">
      <w:start w:val="1"/>
      <w:numFmt w:val="decimal"/>
      <w:pStyle w:val="FirstOrderHeadings"/>
      <w:lvlText w:val="%1."/>
      <w:lvlJc w:val="left"/>
      <w:pPr>
        <w:tabs>
          <w:tab w:val="num" w:pos="397"/>
        </w:tabs>
        <w:ind w:left="397" w:hanging="397"/>
      </w:pPr>
      <w:rPr>
        <w:rFonts w:hint="default"/>
        <w:b/>
        <w:i w:val="0"/>
      </w:rPr>
    </w:lvl>
    <w:lvl w:ilvl="1" w:tplc="6BDC57E4">
      <w:start w:val="1"/>
      <w:numFmt w:val="decimal"/>
      <w:lvlText w:val="%2."/>
      <w:lvlJc w:val="left"/>
      <w:pPr>
        <w:tabs>
          <w:tab w:val="num" w:pos="1440"/>
        </w:tabs>
        <w:ind w:left="1440" w:hanging="360"/>
      </w:pPr>
    </w:lvl>
    <w:lvl w:ilvl="2" w:tplc="4D866F10">
      <w:start w:val="1"/>
      <w:numFmt w:val="decimal"/>
      <w:lvlText w:val="%3."/>
      <w:lvlJc w:val="left"/>
      <w:pPr>
        <w:tabs>
          <w:tab w:val="num" w:pos="2160"/>
        </w:tabs>
        <w:ind w:left="2160" w:hanging="360"/>
      </w:pPr>
    </w:lvl>
    <w:lvl w:ilvl="3" w:tplc="394202F8">
      <w:start w:val="1"/>
      <w:numFmt w:val="decimal"/>
      <w:lvlText w:val="%4."/>
      <w:lvlJc w:val="left"/>
      <w:pPr>
        <w:tabs>
          <w:tab w:val="num" w:pos="2880"/>
        </w:tabs>
        <w:ind w:left="2880" w:hanging="360"/>
      </w:pPr>
    </w:lvl>
    <w:lvl w:ilvl="4" w:tplc="2D4E6F28">
      <w:start w:val="1"/>
      <w:numFmt w:val="decimal"/>
      <w:lvlText w:val="%5."/>
      <w:lvlJc w:val="left"/>
      <w:pPr>
        <w:tabs>
          <w:tab w:val="num" w:pos="3600"/>
        </w:tabs>
        <w:ind w:left="3600" w:hanging="360"/>
      </w:pPr>
    </w:lvl>
    <w:lvl w:ilvl="5" w:tplc="CB200E38">
      <w:start w:val="1"/>
      <w:numFmt w:val="decimal"/>
      <w:lvlText w:val="%6."/>
      <w:lvlJc w:val="left"/>
      <w:pPr>
        <w:tabs>
          <w:tab w:val="num" w:pos="4320"/>
        </w:tabs>
        <w:ind w:left="4320" w:hanging="360"/>
      </w:pPr>
    </w:lvl>
    <w:lvl w:ilvl="6" w:tplc="BE843F6A">
      <w:start w:val="1"/>
      <w:numFmt w:val="decimal"/>
      <w:lvlText w:val="%7."/>
      <w:lvlJc w:val="left"/>
      <w:pPr>
        <w:tabs>
          <w:tab w:val="num" w:pos="5040"/>
        </w:tabs>
        <w:ind w:left="5040" w:hanging="360"/>
      </w:pPr>
    </w:lvl>
    <w:lvl w:ilvl="7" w:tplc="22BABC08">
      <w:start w:val="1"/>
      <w:numFmt w:val="decimal"/>
      <w:lvlText w:val="%8."/>
      <w:lvlJc w:val="left"/>
      <w:pPr>
        <w:tabs>
          <w:tab w:val="num" w:pos="5760"/>
        </w:tabs>
        <w:ind w:left="5760" w:hanging="360"/>
      </w:pPr>
    </w:lvl>
    <w:lvl w:ilvl="8" w:tplc="1B8ADDAA">
      <w:start w:val="1"/>
      <w:numFmt w:val="decimal"/>
      <w:lvlText w:val="%9."/>
      <w:lvlJc w:val="left"/>
      <w:pPr>
        <w:tabs>
          <w:tab w:val="num" w:pos="6480"/>
        </w:tabs>
        <w:ind w:left="6480" w:hanging="360"/>
      </w:pPr>
    </w:lvl>
  </w:abstractNum>
  <w:num w:numId="1">
    <w:abstractNumId w:val="3"/>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2CD"/>
    <w:rsid w:val="001608AF"/>
    <w:rsid w:val="002043AF"/>
    <w:rsid w:val="002140D8"/>
    <w:rsid w:val="00267078"/>
    <w:rsid w:val="00286DAA"/>
    <w:rsid w:val="003250D6"/>
    <w:rsid w:val="003C1DAD"/>
    <w:rsid w:val="00417A9A"/>
    <w:rsid w:val="004945A1"/>
    <w:rsid w:val="004B36FC"/>
    <w:rsid w:val="00502DC0"/>
    <w:rsid w:val="005872CD"/>
    <w:rsid w:val="005A1D12"/>
    <w:rsid w:val="006365B6"/>
    <w:rsid w:val="00686F77"/>
    <w:rsid w:val="00870D36"/>
    <w:rsid w:val="008B1180"/>
    <w:rsid w:val="008C74BA"/>
    <w:rsid w:val="00935636"/>
    <w:rsid w:val="009D5D25"/>
    <w:rsid w:val="009F3A3C"/>
    <w:rsid w:val="00A61556"/>
    <w:rsid w:val="00AF19C4"/>
    <w:rsid w:val="00B4724F"/>
    <w:rsid w:val="00B50035"/>
    <w:rsid w:val="00BB0AC0"/>
    <w:rsid w:val="00BB4B44"/>
    <w:rsid w:val="00BD78D2"/>
    <w:rsid w:val="00BE4E05"/>
    <w:rsid w:val="00C54409"/>
    <w:rsid w:val="00C63832"/>
    <w:rsid w:val="00D04532"/>
    <w:rsid w:val="00D57E03"/>
    <w:rsid w:val="00DC74B0"/>
    <w:rsid w:val="00DF7F6F"/>
    <w:rsid w:val="00ED6588"/>
    <w:rsid w:val="00F10EB7"/>
    <w:rsid w:val="00F45FA9"/>
    <w:rsid w:val="00F47B15"/>
    <w:rsid w:val="00F5560C"/>
    <w:rsid w:val="00F93AE5"/>
    <w:rsid w:val="00FC48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2043AF"/>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numPr>
        <w:numId w:val="1"/>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Normal"/>
    <w:next w:val="Normal"/>
    <w:unhideWhenUsed/>
    <w:qFormat/>
    <w:rsid w:val="006365B6"/>
    <w:pPr>
      <w:spacing w:before="120" w:after="120"/>
      <w:ind w:left="720"/>
      <w:jc w:val="both"/>
    </w:pPr>
    <w:rPr>
      <w:bCs/>
      <w:sz w:val="18"/>
      <w:szCs w:val="18"/>
    </w:rPr>
  </w:style>
  <w:style w:type="character" w:customStyle="1" w:styleId="Heading1Char">
    <w:name w:val="Heading 1 Char"/>
    <w:basedOn w:val="DefaultParagraphFont"/>
    <w:link w:val="Heading1"/>
    <w:rsid w:val="002043AF"/>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63832"/>
    <w:rPr>
      <w:sz w:val="24"/>
      <w:szCs w:val="24"/>
      <w:lang w:val="en-US" w:eastAsia="en-US"/>
    </w:rPr>
  </w:style>
  <w:style w:type="paragraph" w:styleId="Heading1">
    <w:name w:val="heading 1"/>
    <w:basedOn w:val="FirstOrderHeadings"/>
    <w:next w:val="Normal"/>
    <w:link w:val="Heading1Char"/>
    <w:qFormat/>
    <w:rsid w:val="002043AF"/>
    <w:pPr>
      <w:outlineLvl w:val="0"/>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pPr>
      <w:spacing w:after="480"/>
      <w:jc w:val="center"/>
    </w:pPr>
    <w:rPr>
      <w:b/>
      <w:caps/>
      <w:sz w:val="32"/>
    </w:rPr>
  </w:style>
  <w:style w:type="paragraph" w:customStyle="1" w:styleId="Affiliation">
    <w:name w:val="Affiliation"/>
    <w:basedOn w:val="Normal"/>
    <w:pPr>
      <w:jc w:val="center"/>
    </w:pPr>
    <w:rPr>
      <w:i/>
      <w:iCs/>
      <w:sz w:val="18"/>
    </w:rPr>
  </w:style>
  <w:style w:type="paragraph" w:customStyle="1" w:styleId="AuthorName">
    <w:name w:val="Author Name"/>
    <w:basedOn w:val="Normal"/>
    <w:next w:val="Affiliation"/>
    <w:pPr>
      <w:jc w:val="center"/>
    </w:pPr>
    <w:rPr>
      <w:sz w:val="22"/>
    </w:rPr>
  </w:style>
  <w:style w:type="paragraph" w:customStyle="1" w:styleId="AbstractText">
    <w:name w:val="Abstract Text"/>
    <w:basedOn w:val="Normal"/>
    <w:pPr>
      <w:jc w:val="both"/>
    </w:pPr>
    <w:rPr>
      <w:sz w:val="18"/>
    </w:rPr>
  </w:style>
  <w:style w:type="paragraph" w:customStyle="1" w:styleId="AbstractTitle">
    <w:name w:val="Abstract Title"/>
    <w:basedOn w:val="Normal"/>
    <w:next w:val="AbstractText"/>
    <w:pPr>
      <w:spacing w:before="840" w:after="120"/>
      <w:jc w:val="both"/>
    </w:pPr>
    <w:rPr>
      <w:b/>
      <w:bCs/>
      <w:caps/>
      <w:sz w:val="18"/>
    </w:rPr>
  </w:style>
  <w:style w:type="paragraph" w:customStyle="1" w:styleId="KeywordsText">
    <w:name w:val="Keywords Text"/>
    <w:basedOn w:val="Normal"/>
    <w:pPr>
      <w:jc w:val="both"/>
    </w:pPr>
    <w:rPr>
      <w:sz w:val="18"/>
    </w:rPr>
  </w:style>
  <w:style w:type="paragraph" w:customStyle="1" w:styleId="KeywordsTitle">
    <w:name w:val="Keywords Title"/>
    <w:basedOn w:val="Normal"/>
    <w:next w:val="KeywordsText"/>
    <w:pPr>
      <w:spacing w:before="360" w:after="120"/>
      <w:jc w:val="both"/>
    </w:pPr>
    <w:rPr>
      <w:b/>
      <w:bCs/>
      <w:caps/>
      <w:sz w:val="18"/>
    </w:rPr>
  </w:style>
  <w:style w:type="paragraph" w:customStyle="1" w:styleId="FirstOrderHeadings">
    <w:name w:val="First Order Headings"/>
    <w:basedOn w:val="Normal"/>
    <w:next w:val="MainText"/>
    <w:pPr>
      <w:numPr>
        <w:numId w:val="1"/>
      </w:numPr>
      <w:spacing w:before="480" w:after="240"/>
      <w:jc w:val="both"/>
    </w:pPr>
    <w:rPr>
      <w:b/>
      <w:bCs/>
      <w:caps/>
      <w:sz w:val="26"/>
    </w:rPr>
  </w:style>
  <w:style w:type="paragraph" w:customStyle="1" w:styleId="MainText">
    <w:name w:val="Main Text"/>
    <w:basedOn w:val="Normal"/>
    <w:pPr>
      <w:ind w:firstLine="284"/>
      <w:jc w:val="both"/>
    </w:pPr>
    <w:rPr>
      <w:sz w:val="20"/>
    </w:rPr>
  </w:style>
  <w:style w:type="paragraph" w:customStyle="1" w:styleId="SecondOrderHeadings">
    <w:name w:val="Second Order Headings"/>
    <w:basedOn w:val="Normal"/>
    <w:next w:val="MainText"/>
    <w:pPr>
      <w:spacing w:before="240" w:after="240"/>
      <w:jc w:val="both"/>
    </w:pPr>
    <w:rPr>
      <w:b/>
      <w:bCs/>
      <w:sz w:val="26"/>
    </w:rPr>
  </w:style>
  <w:style w:type="paragraph" w:customStyle="1" w:styleId="ThirdOrderHeading">
    <w:name w:val="Third Order Heading"/>
    <w:basedOn w:val="Normal"/>
    <w:next w:val="MainText"/>
    <w:pPr>
      <w:spacing w:before="120" w:after="120"/>
      <w:jc w:val="both"/>
    </w:pPr>
    <w:rPr>
      <w:b/>
      <w:bCs/>
      <w:sz w:val="22"/>
    </w:rPr>
  </w:style>
  <w:style w:type="paragraph" w:customStyle="1" w:styleId="CaptionFiguresTables">
    <w:name w:val="Caption Figures/Tables"/>
    <w:basedOn w:val="Normal"/>
    <w:pPr>
      <w:spacing w:before="120" w:after="120"/>
      <w:jc w:val="center"/>
    </w:pPr>
    <w:rPr>
      <w:sz w:val="18"/>
    </w:rPr>
  </w:style>
  <w:style w:type="paragraph" w:customStyle="1" w:styleId="References">
    <w:name w:val="References"/>
    <w:basedOn w:val="Normal"/>
    <w:pPr>
      <w:spacing w:line="220" w:lineRule="exact"/>
      <w:ind w:left="240" w:hanging="240"/>
    </w:pPr>
    <w:rPr>
      <w:sz w:val="18"/>
      <w:szCs w:val="20"/>
      <w:lang w:val="en-GB"/>
    </w:rPr>
  </w:style>
  <w:style w:type="paragraph" w:customStyle="1" w:styleId="Acknowledgement">
    <w:name w:val="Acknowledgement"/>
    <w:basedOn w:val="Normal"/>
    <w:next w:val="MainText"/>
    <w:pPr>
      <w:spacing w:before="480" w:after="240"/>
      <w:jc w:val="both"/>
    </w:pPr>
    <w:rPr>
      <w:b/>
      <w:bCs/>
      <w:caps/>
      <w:sz w:val="26"/>
    </w:rPr>
  </w:style>
  <w:style w:type="paragraph" w:customStyle="1" w:styleId="ReferencesTitle">
    <w:name w:val="References Title"/>
    <w:basedOn w:val="Acknowledgement"/>
    <w:next w:val="ReferencesText"/>
  </w:style>
  <w:style w:type="paragraph" w:customStyle="1" w:styleId="ReferencesText">
    <w:name w:val="References Text"/>
    <w:basedOn w:val="Normal"/>
    <w:pPr>
      <w:spacing w:after="40"/>
      <w:ind w:left="284" w:hanging="284"/>
      <w:jc w:val="both"/>
    </w:pPr>
    <w:rPr>
      <w:sz w:val="18"/>
    </w:rPr>
  </w:style>
  <w:style w:type="paragraph" w:styleId="BalloonText">
    <w:name w:val="Balloon Text"/>
    <w:basedOn w:val="Normal"/>
    <w:link w:val="BalloonTextChar"/>
    <w:rsid w:val="00DC74B0"/>
    <w:rPr>
      <w:rFonts w:ascii="Tahoma" w:hAnsi="Tahoma" w:cs="Tahoma"/>
      <w:sz w:val="16"/>
      <w:szCs w:val="16"/>
    </w:rPr>
  </w:style>
  <w:style w:type="character" w:customStyle="1" w:styleId="BalloonTextChar">
    <w:name w:val="Balloon Text Char"/>
    <w:basedOn w:val="DefaultParagraphFont"/>
    <w:link w:val="BalloonText"/>
    <w:rsid w:val="00DC74B0"/>
    <w:rPr>
      <w:rFonts w:ascii="Tahoma" w:hAnsi="Tahoma" w:cs="Tahoma"/>
      <w:sz w:val="16"/>
      <w:szCs w:val="16"/>
      <w:lang w:val="en-US" w:eastAsia="en-US"/>
    </w:rPr>
  </w:style>
  <w:style w:type="character" w:customStyle="1" w:styleId="sc0">
    <w:name w:val="sc0"/>
    <w:basedOn w:val="DefaultParagraphFont"/>
    <w:rsid w:val="00DC74B0"/>
    <w:rPr>
      <w:rFonts w:ascii="Courier New" w:hAnsi="Courier New" w:cs="Courier New" w:hint="default"/>
      <w:color w:val="000000"/>
      <w:sz w:val="20"/>
      <w:szCs w:val="20"/>
    </w:rPr>
  </w:style>
  <w:style w:type="character" w:customStyle="1" w:styleId="sc91">
    <w:name w:val="sc91"/>
    <w:basedOn w:val="DefaultParagraphFont"/>
    <w:rsid w:val="00DC74B0"/>
    <w:rPr>
      <w:rFonts w:ascii="Courier New" w:hAnsi="Courier New" w:cs="Courier New" w:hint="default"/>
      <w:color w:val="804000"/>
      <w:sz w:val="20"/>
      <w:szCs w:val="20"/>
    </w:rPr>
  </w:style>
  <w:style w:type="character" w:customStyle="1" w:styleId="sc51">
    <w:name w:val="sc51"/>
    <w:basedOn w:val="DefaultParagraphFont"/>
    <w:rsid w:val="00DC74B0"/>
    <w:rPr>
      <w:rFonts w:ascii="Courier New" w:hAnsi="Courier New" w:cs="Courier New" w:hint="default"/>
      <w:b/>
      <w:bCs/>
      <w:color w:val="0000FF"/>
      <w:sz w:val="20"/>
      <w:szCs w:val="20"/>
    </w:rPr>
  </w:style>
  <w:style w:type="character" w:customStyle="1" w:styleId="sc11">
    <w:name w:val="sc11"/>
    <w:basedOn w:val="DefaultParagraphFont"/>
    <w:rsid w:val="00DC74B0"/>
    <w:rPr>
      <w:rFonts w:ascii="Courier New" w:hAnsi="Courier New" w:cs="Courier New" w:hint="default"/>
      <w:color w:val="000000"/>
      <w:sz w:val="20"/>
      <w:szCs w:val="20"/>
    </w:rPr>
  </w:style>
  <w:style w:type="character" w:customStyle="1" w:styleId="sc101">
    <w:name w:val="sc101"/>
    <w:basedOn w:val="DefaultParagraphFont"/>
    <w:rsid w:val="00DC74B0"/>
    <w:rPr>
      <w:rFonts w:ascii="Courier New" w:hAnsi="Courier New" w:cs="Courier New" w:hint="default"/>
      <w:b/>
      <w:bCs/>
      <w:color w:val="000080"/>
      <w:sz w:val="20"/>
      <w:szCs w:val="20"/>
    </w:rPr>
  </w:style>
  <w:style w:type="character" w:customStyle="1" w:styleId="sc161">
    <w:name w:val="sc161"/>
    <w:basedOn w:val="DefaultParagraphFont"/>
    <w:rsid w:val="00DC74B0"/>
    <w:rPr>
      <w:rFonts w:ascii="Courier New" w:hAnsi="Courier New" w:cs="Courier New" w:hint="default"/>
      <w:color w:val="8000FF"/>
      <w:sz w:val="20"/>
      <w:szCs w:val="20"/>
    </w:rPr>
  </w:style>
  <w:style w:type="character" w:customStyle="1" w:styleId="sc41">
    <w:name w:val="sc41"/>
    <w:basedOn w:val="DefaultParagraphFont"/>
    <w:rsid w:val="00DC74B0"/>
    <w:rPr>
      <w:rFonts w:ascii="Courier New" w:hAnsi="Courier New" w:cs="Courier New" w:hint="default"/>
      <w:color w:val="FF8000"/>
      <w:sz w:val="20"/>
      <w:szCs w:val="20"/>
    </w:rPr>
  </w:style>
  <w:style w:type="paragraph" w:styleId="Caption">
    <w:name w:val="caption"/>
    <w:basedOn w:val="Normal"/>
    <w:next w:val="Normal"/>
    <w:unhideWhenUsed/>
    <w:qFormat/>
    <w:rsid w:val="006365B6"/>
    <w:pPr>
      <w:spacing w:before="120" w:after="120"/>
      <w:ind w:left="720"/>
      <w:jc w:val="both"/>
    </w:pPr>
    <w:rPr>
      <w:bCs/>
      <w:sz w:val="18"/>
      <w:szCs w:val="18"/>
    </w:rPr>
  </w:style>
  <w:style w:type="character" w:customStyle="1" w:styleId="Heading1Char">
    <w:name w:val="Heading 1 Char"/>
    <w:basedOn w:val="DefaultParagraphFont"/>
    <w:link w:val="Heading1"/>
    <w:rsid w:val="002043AF"/>
    <w:rPr>
      <w:b/>
      <w:bCs/>
      <w:caps/>
      <w:sz w:val="26"/>
      <w:szCs w:val="24"/>
      <w:lang w:val="en-US" w:eastAsia="en-US"/>
    </w:rPr>
  </w:style>
  <w:style w:type="paragraph" w:styleId="NormalWeb">
    <w:name w:val="Normal (Web)"/>
    <w:basedOn w:val="Normal"/>
    <w:uiPriority w:val="99"/>
    <w:unhideWhenUsed/>
    <w:rsid w:val="001608AF"/>
    <w:pPr>
      <w:spacing w:before="100" w:beforeAutospacing="1" w:after="100" w:afterAutospacing="1"/>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6115219">
      <w:bodyDiv w:val="1"/>
      <w:marLeft w:val="0"/>
      <w:marRight w:val="0"/>
      <w:marTop w:val="0"/>
      <w:marBottom w:val="0"/>
      <w:divBdr>
        <w:top w:val="none" w:sz="0" w:space="0" w:color="auto"/>
        <w:left w:val="none" w:sz="0" w:space="0" w:color="auto"/>
        <w:bottom w:val="none" w:sz="0" w:space="0" w:color="auto"/>
        <w:right w:val="none" w:sz="0" w:space="0" w:color="auto"/>
      </w:divBdr>
      <w:divsChild>
        <w:div w:id="412703838">
          <w:marLeft w:val="0"/>
          <w:marRight w:val="0"/>
          <w:marTop w:val="0"/>
          <w:marBottom w:val="0"/>
          <w:divBdr>
            <w:top w:val="none" w:sz="0" w:space="0" w:color="auto"/>
            <w:left w:val="none" w:sz="0" w:space="0" w:color="auto"/>
            <w:bottom w:val="none" w:sz="0" w:space="0" w:color="auto"/>
            <w:right w:val="none" w:sz="0" w:space="0" w:color="auto"/>
          </w:divBdr>
        </w:div>
      </w:divsChild>
    </w:div>
    <w:div w:id="1154179399">
      <w:bodyDiv w:val="1"/>
      <w:marLeft w:val="0"/>
      <w:marRight w:val="0"/>
      <w:marTop w:val="0"/>
      <w:marBottom w:val="0"/>
      <w:divBdr>
        <w:top w:val="none" w:sz="0" w:space="0" w:color="auto"/>
        <w:left w:val="none" w:sz="0" w:space="0" w:color="auto"/>
        <w:bottom w:val="none" w:sz="0" w:space="0" w:color="auto"/>
        <w:right w:val="none" w:sz="0" w:space="0" w:color="auto"/>
      </w:divBdr>
    </w:div>
    <w:div w:id="1202328903">
      <w:bodyDiv w:val="1"/>
      <w:marLeft w:val="0"/>
      <w:marRight w:val="0"/>
      <w:marTop w:val="0"/>
      <w:marBottom w:val="0"/>
      <w:divBdr>
        <w:top w:val="none" w:sz="0" w:space="0" w:color="auto"/>
        <w:left w:val="none" w:sz="0" w:space="0" w:color="auto"/>
        <w:bottom w:val="none" w:sz="0" w:space="0" w:color="auto"/>
        <w:right w:val="none" w:sz="0" w:space="0" w:color="auto"/>
      </w:divBdr>
      <w:divsChild>
        <w:div w:id="547304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ddisco\AppData\Local\Temp\IADIS_Conference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7E7661-36E6-4D48-9ABA-B8014D615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IADIS_Conference_Template.dot</Template>
  <TotalTime>566</TotalTime>
  <Pages>6</Pages>
  <Words>1547</Words>
  <Characters>8822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IADIS Conference Template</vt:lpstr>
    </vt:vector>
  </TitlesOfParts>
  <Company>.</Company>
  <LinksUpToDate>false</LinksUpToDate>
  <CharactersWithSpaces>10349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IADIS Conference Template</dc:title>
  <dc:creator>John Bidiscombe</dc:creator>
  <cp:lastModifiedBy>John Bidiscombe</cp:lastModifiedBy>
  <cp:revision>7</cp:revision>
  <cp:lastPrinted>1900-12-31T22:00:00Z</cp:lastPrinted>
  <dcterms:created xsi:type="dcterms:W3CDTF">2017-06-07T07:02:00Z</dcterms:created>
  <dcterms:modified xsi:type="dcterms:W3CDTF">2017-06-07T16:40:00Z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STYLE">
    <vt:lpwstr>agsm/(l2ysh</vt:lpwstr>
  </property>
  <property fmtid="{D5CDD505-2E9C-101B-9397-08002B2CF9AE}" pid="3" name="BIBFILE">
    <vt:lpwstr>hpx-AC.bib</vt:lpwstr>
  </property>
</Properties>
</file>